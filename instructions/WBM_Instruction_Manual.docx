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94330" w14:textId="2B4FEAEC" w:rsidR="00536782" w:rsidRPr="00351F0D" w:rsidRDefault="00536782" w:rsidP="00AA42E9">
      <w:pPr>
        <w:spacing w:line="276" w:lineRule="auto"/>
        <w:jc w:val="center"/>
        <w:rPr>
          <w:rFonts w:cstheme="minorHAnsi"/>
          <w:b/>
          <w:bCs/>
          <w:sz w:val="22"/>
          <w:szCs w:val="22"/>
        </w:rPr>
      </w:pPr>
      <w:r w:rsidRPr="00351F0D">
        <w:rPr>
          <w:rFonts w:cstheme="minorHAnsi"/>
          <w:b/>
          <w:bCs/>
          <w:sz w:val="22"/>
          <w:szCs w:val="22"/>
        </w:rPr>
        <w:t>WBM Instruction Manual</w:t>
      </w:r>
    </w:p>
    <w:p w14:paraId="33F42EC9" w14:textId="39B3A0B3" w:rsidR="00536782" w:rsidRPr="00351F0D" w:rsidRDefault="00536782" w:rsidP="00AA42E9">
      <w:pPr>
        <w:spacing w:line="276" w:lineRule="auto"/>
        <w:jc w:val="center"/>
        <w:rPr>
          <w:rFonts w:cstheme="minorHAnsi"/>
          <w:b/>
          <w:bCs/>
          <w:sz w:val="22"/>
          <w:szCs w:val="22"/>
        </w:rPr>
      </w:pPr>
    </w:p>
    <w:p w14:paraId="06FAC42C" w14:textId="49D74C62" w:rsidR="00536782" w:rsidRPr="00351F0D" w:rsidRDefault="00536782" w:rsidP="00AA42E9">
      <w:pPr>
        <w:spacing w:line="276" w:lineRule="auto"/>
        <w:rPr>
          <w:rFonts w:cstheme="minorHAnsi"/>
          <w:i/>
          <w:iCs/>
          <w:sz w:val="22"/>
          <w:szCs w:val="22"/>
        </w:rPr>
      </w:pPr>
      <w:r w:rsidRPr="00351F0D">
        <w:rPr>
          <w:rFonts w:cstheme="minorHAnsi"/>
          <w:sz w:val="22"/>
          <w:szCs w:val="22"/>
        </w:rPr>
        <w:t xml:space="preserve">Danielle S. Grogan, Shan Zuidema, Alex Prusevich, </w:t>
      </w:r>
      <w:r w:rsidR="007A05D5">
        <w:rPr>
          <w:rFonts w:cstheme="minorHAnsi"/>
          <w:sz w:val="22"/>
          <w:szCs w:val="22"/>
        </w:rPr>
        <w:t>Wil Wollheim,</w:t>
      </w:r>
      <w:r w:rsidR="007A05D5" w:rsidRPr="00351F0D">
        <w:rPr>
          <w:rFonts w:cstheme="minorHAnsi"/>
          <w:sz w:val="22"/>
          <w:szCs w:val="22"/>
        </w:rPr>
        <w:t xml:space="preserve"> </w:t>
      </w:r>
      <w:r w:rsidRPr="00351F0D">
        <w:rPr>
          <w:rFonts w:cstheme="minorHAnsi"/>
          <w:sz w:val="22"/>
          <w:szCs w:val="22"/>
        </w:rPr>
        <w:t>Stanley Glidden,</w:t>
      </w:r>
      <w:r w:rsidR="007A05D5">
        <w:rPr>
          <w:rFonts w:cstheme="minorHAnsi"/>
          <w:sz w:val="22"/>
          <w:szCs w:val="22"/>
        </w:rPr>
        <w:t xml:space="preserve"> </w:t>
      </w:r>
      <w:r w:rsidRPr="00351F0D">
        <w:rPr>
          <w:rFonts w:cstheme="minorHAnsi"/>
          <w:sz w:val="22"/>
          <w:szCs w:val="22"/>
        </w:rPr>
        <w:t>Richard B. Lammers</w:t>
      </w:r>
    </w:p>
    <w:p w14:paraId="6003495B" w14:textId="2ACC0DEA" w:rsidR="00536782" w:rsidRPr="00351F0D" w:rsidRDefault="00536782" w:rsidP="00AA42E9">
      <w:pPr>
        <w:pStyle w:val="Affiliation"/>
        <w:spacing w:line="276" w:lineRule="auto"/>
        <w:rPr>
          <w:rFonts w:asciiTheme="minorHAnsi" w:hAnsiTheme="minorHAnsi" w:cstheme="minorHAnsi"/>
          <w:sz w:val="22"/>
          <w:szCs w:val="22"/>
        </w:rPr>
      </w:pPr>
      <w:r w:rsidRPr="00351F0D">
        <w:rPr>
          <w:rFonts w:asciiTheme="minorHAnsi" w:hAnsiTheme="minorHAnsi" w:cstheme="minorHAnsi"/>
          <w:sz w:val="22"/>
          <w:szCs w:val="22"/>
        </w:rPr>
        <w:t>Earth Systems Research Center, Institute for the Study of Earth, Oceans, and Space, University of New Hampshire, Durham, NH, 03824, US</w:t>
      </w:r>
    </w:p>
    <w:p w14:paraId="713E9C0D" w14:textId="09F59AF5" w:rsidR="00536782" w:rsidRPr="00351F0D" w:rsidRDefault="00536782" w:rsidP="00AA42E9">
      <w:pPr>
        <w:pStyle w:val="Affiliation"/>
        <w:spacing w:line="276" w:lineRule="auto"/>
        <w:rPr>
          <w:rFonts w:asciiTheme="minorHAnsi" w:hAnsiTheme="minorHAnsi" w:cstheme="minorHAnsi"/>
          <w:sz w:val="22"/>
          <w:szCs w:val="22"/>
        </w:rPr>
      </w:pPr>
    </w:p>
    <w:p w14:paraId="2E4662C6" w14:textId="0CD4D8CD" w:rsidR="00536782" w:rsidRPr="00351F0D" w:rsidRDefault="00536782" w:rsidP="00AA42E9">
      <w:pPr>
        <w:pStyle w:val="Affiliation"/>
        <w:spacing w:line="276" w:lineRule="auto"/>
        <w:rPr>
          <w:rFonts w:asciiTheme="minorHAnsi" w:hAnsiTheme="minorHAnsi" w:cstheme="minorHAnsi"/>
          <w:sz w:val="22"/>
          <w:szCs w:val="22"/>
        </w:rPr>
      </w:pPr>
      <w:r w:rsidRPr="00351F0D">
        <w:rPr>
          <w:rFonts w:asciiTheme="minorHAnsi" w:hAnsiTheme="minorHAnsi" w:cstheme="minorHAnsi"/>
          <w:sz w:val="22"/>
          <w:szCs w:val="22"/>
        </w:rPr>
        <w:t>This instruction manual accompanies the University of New Hampshire Water Balance Model (WBM) open source code available via GitHub (</w:t>
      </w:r>
      <w:r w:rsidR="007A05D5" w:rsidRPr="007A05D5">
        <w:rPr>
          <w:rFonts w:asciiTheme="minorHAnsi" w:hAnsiTheme="minorHAnsi" w:cstheme="minorHAnsi"/>
          <w:sz w:val="22"/>
          <w:szCs w:val="22"/>
        </w:rPr>
        <w:t>https://github.com/wsag/WBM</w:t>
      </w:r>
      <w:r w:rsidRPr="00351F0D">
        <w:rPr>
          <w:rFonts w:asciiTheme="minorHAnsi" w:hAnsiTheme="minorHAnsi" w:cstheme="minorHAnsi"/>
          <w:sz w:val="22"/>
          <w:szCs w:val="22"/>
        </w:rPr>
        <w:t>), and described in:</w:t>
      </w:r>
    </w:p>
    <w:p w14:paraId="281D4F85" w14:textId="07806581" w:rsidR="00536782" w:rsidRPr="00351F0D" w:rsidRDefault="00536782" w:rsidP="00AA42E9">
      <w:pPr>
        <w:pStyle w:val="Affiliation"/>
        <w:spacing w:line="276" w:lineRule="auto"/>
        <w:rPr>
          <w:rFonts w:asciiTheme="minorHAnsi" w:hAnsiTheme="minorHAnsi" w:cstheme="minorHAnsi"/>
          <w:sz w:val="22"/>
          <w:szCs w:val="22"/>
        </w:rPr>
      </w:pPr>
    </w:p>
    <w:p w14:paraId="63C2C494" w14:textId="707710A4" w:rsidR="00536782" w:rsidRPr="00351F0D" w:rsidRDefault="00536782" w:rsidP="00AA42E9">
      <w:pPr>
        <w:pStyle w:val="Affiliation"/>
        <w:spacing w:line="276" w:lineRule="auto"/>
        <w:rPr>
          <w:rFonts w:asciiTheme="minorHAnsi" w:hAnsiTheme="minorHAnsi" w:cstheme="minorHAnsi"/>
          <w:sz w:val="22"/>
          <w:szCs w:val="22"/>
        </w:rPr>
      </w:pPr>
      <w:r w:rsidRPr="00351F0D">
        <w:rPr>
          <w:rFonts w:asciiTheme="minorHAnsi" w:hAnsiTheme="minorHAnsi" w:cstheme="minorHAnsi"/>
          <w:sz w:val="22"/>
          <w:szCs w:val="22"/>
        </w:rPr>
        <w:t xml:space="preserve">Grogan, D.S., Zuidema, S., Prusevich, A., Wollheim, W., Glidden, S., Lammers, R.B. (2022) WBM: A scalable gridded global hydrologic model with water tracking functionality. </w:t>
      </w:r>
      <w:r w:rsidRPr="00351F0D">
        <w:rPr>
          <w:rFonts w:asciiTheme="minorHAnsi" w:hAnsiTheme="minorHAnsi" w:cstheme="minorHAnsi"/>
          <w:i/>
          <w:iCs/>
          <w:sz w:val="22"/>
          <w:szCs w:val="22"/>
        </w:rPr>
        <w:t>Geoscientific Model Development</w:t>
      </w:r>
      <w:r w:rsidRPr="00351F0D">
        <w:rPr>
          <w:rFonts w:asciiTheme="minorHAnsi" w:hAnsiTheme="minorHAnsi" w:cstheme="minorHAnsi"/>
          <w:sz w:val="22"/>
          <w:szCs w:val="22"/>
        </w:rPr>
        <w:t>, x, xxxxxx.</w:t>
      </w:r>
    </w:p>
    <w:p w14:paraId="22C646B6" w14:textId="2B937395" w:rsidR="003D5732" w:rsidRPr="00351F0D" w:rsidRDefault="003D5732" w:rsidP="00AA42E9">
      <w:pPr>
        <w:pStyle w:val="Affiliation"/>
        <w:spacing w:line="276" w:lineRule="auto"/>
        <w:rPr>
          <w:rFonts w:asciiTheme="minorHAnsi" w:hAnsiTheme="minorHAnsi" w:cstheme="minorHAnsi"/>
          <w:sz w:val="22"/>
          <w:szCs w:val="22"/>
        </w:rPr>
      </w:pPr>
    </w:p>
    <w:p w14:paraId="52C5EF33" w14:textId="7422CFA6" w:rsidR="003D5732" w:rsidRPr="00351F0D" w:rsidRDefault="003D5732" w:rsidP="00AA42E9">
      <w:pPr>
        <w:pStyle w:val="Affiliation"/>
        <w:spacing w:line="276" w:lineRule="auto"/>
        <w:rPr>
          <w:rFonts w:asciiTheme="minorHAnsi" w:hAnsiTheme="minorHAnsi" w:cstheme="minorHAnsi"/>
          <w:sz w:val="22"/>
          <w:szCs w:val="22"/>
        </w:rPr>
      </w:pPr>
      <w:r w:rsidRPr="00351F0D">
        <w:rPr>
          <w:rFonts w:asciiTheme="minorHAnsi" w:hAnsiTheme="minorHAnsi" w:cstheme="minorHAnsi"/>
          <w:sz w:val="22"/>
          <w:szCs w:val="22"/>
        </w:rPr>
        <w:t>Contacts:</w:t>
      </w:r>
    </w:p>
    <w:p w14:paraId="76850664" w14:textId="430EFF5C" w:rsidR="003D5732" w:rsidRPr="00351F0D" w:rsidRDefault="003D5732" w:rsidP="00AA42E9">
      <w:pPr>
        <w:pStyle w:val="Affiliation"/>
        <w:spacing w:line="276" w:lineRule="auto"/>
        <w:rPr>
          <w:rFonts w:asciiTheme="minorHAnsi" w:hAnsiTheme="minorHAnsi" w:cstheme="minorHAnsi"/>
          <w:sz w:val="22"/>
          <w:szCs w:val="22"/>
        </w:rPr>
      </w:pPr>
      <w:r w:rsidRPr="00351F0D">
        <w:rPr>
          <w:rFonts w:asciiTheme="minorHAnsi" w:hAnsiTheme="minorHAnsi" w:cstheme="minorHAnsi"/>
          <w:sz w:val="22"/>
          <w:szCs w:val="22"/>
        </w:rPr>
        <w:t>Danielle.grogan@unh.edu</w:t>
      </w:r>
    </w:p>
    <w:p w14:paraId="5A09995B" w14:textId="1308AADB" w:rsidR="00536782" w:rsidRPr="00351F0D" w:rsidRDefault="003D5732" w:rsidP="00AA42E9">
      <w:pPr>
        <w:pStyle w:val="Affiliation"/>
        <w:spacing w:line="276" w:lineRule="auto"/>
        <w:rPr>
          <w:rFonts w:asciiTheme="minorHAnsi" w:hAnsiTheme="minorHAnsi" w:cstheme="minorHAnsi"/>
          <w:sz w:val="22"/>
          <w:szCs w:val="22"/>
        </w:rPr>
      </w:pPr>
      <w:r w:rsidRPr="00351F0D">
        <w:rPr>
          <w:rFonts w:asciiTheme="minorHAnsi" w:hAnsiTheme="minorHAnsi" w:cstheme="minorHAnsi"/>
          <w:sz w:val="22"/>
          <w:szCs w:val="22"/>
        </w:rPr>
        <w:t>Shan.zuidema@unh.edu</w:t>
      </w:r>
    </w:p>
    <w:p w14:paraId="662D983C" w14:textId="6CCF9178" w:rsidR="003D5732" w:rsidRPr="00351F0D" w:rsidRDefault="003D5732" w:rsidP="00AA42E9">
      <w:pPr>
        <w:pStyle w:val="Affiliation"/>
        <w:spacing w:line="276" w:lineRule="auto"/>
        <w:rPr>
          <w:rFonts w:asciiTheme="minorHAnsi" w:hAnsiTheme="minorHAnsi" w:cstheme="minorHAnsi"/>
          <w:sz w:val="22"/>
          <w:szCs w:val="22"/>
        </w:rPr>
      </w:pPr>
      <w:r w:rsidRPr="00351F0D">
        <w:rPr>
          <w:rFonts w:asciiTheme="minorHAnsi" w:hAnsiTheme="minorHAnsi" w:cstheme="minorHAnsi"/>
          <w:sz w:val="22"/>
          <w:szCs w:val="22"/>
        </w:rPr>
        <w:t>Richard.lammers@unh.edu</w:t>
      </w:r>
    </w:p>
    <w:p w14:paraId="74FBC497" w14:textId="4C5063AA" w:rsidR="003D5732" w:rsidRPr="00351F0D" w:rsidRDefault="003D5732" w:rsidP="00AA42E9">
      <w:pPr>
        <w:pStyle w:val="Affiliation"/>
        <w:spacing w:line="276" w:lineRule="auto"/>
        <w:rPr>
          <w:rFonts w:asciiTheme="minorHAnsi" w:hAnsiTheme="minorHAnsi" w:cstheme="minorHAnsi"/>
          <w:sz w:val="22"/>
          <w:szCs w:val="22"/>
        </w:rPr>
      </w:pPr>
      <w:r w:rsidRPr="00351F0D">
        <w:rPr>
          <w:rFonts w:asciiTheme="minorHAnsi" w:hAnsiTheme="minorHAnsi" w:cstheme="minorHAnsi"/>
          <w:sz w:val="22"/>
          <w:szCs w:val="22"/>
        </w:rPr>
        <w:t>Alex.prusevich@unh.edu</w:t>
      </w:r>
    </w:p>
    <w:p w14:paraId="05DF9251" w14:textId="1CFAD5EE" w:rsidR="003D5732" w:rsidRPr="00351F0D" w:rsidRDefault="003D5732" w:rsidP="00AA42E9">
      <w:pPr>
        <w:pStyle w:val="Affiliation"/>
        <w:spacing w:line="276" w:lineRule="auto"/>
        <w:rPr>
          <w:rFonts w:asciiTheme="minorHAnsi" w:hAnsiTheme="minorHAnsi" w:cstheme="minorHAnsi"/>
          <w:sz w:val="22"/>
          <w:szCs w:val="22"/>
        </w:rPr>
      </w:pPr>
      <w:r w:rsidRPr="00351F0D">
        <w:rPr>
          <w:rFonts w:asciiTheme="minorHAnsi" w:hAnsiTheme="minorHAnsi" w:cstheme="minorHAnsi"/>
          <w:sz w:val="22"/>
          <w:szCs w:val="22"/>
        </w:rPr>
        <w:t>Stanley.Glidden@unh.edu</w:t>
      </w:r>
    </w:p>
    <w:p w14:paraId="5DEDDE1B" w14:textId="014CE86D" w:rsidR="003D5732" w:rsidRPr="007A05D5" w:rsidRDefault="007A05D5" w:rsidP="00AA42E9">
      <w:pPr>
        <w:spacing w:line="276" w:lineRule="auto"/>
        <w:rPr>
          <w:sz w:val="22"/>
          <w:szCs w:val="22"/>
        </w:rPr>
      </w:pPr>
      <w:r w:rsidRPr="007A05D5">
        <w:rPr>
          <w:rStyle w:val="contentline-327"/>
          <w:sz w:val="22"/>
          <w:szCs w:val="22"/>
        </w:rPr>
        <w:t>unh.wbm@unh.edu</w:t>
      </w:r>
    </w:p>
    <w:p w14:paraId="4FDA000E" w14:textId="77777777" w:rsidR="00536782" w:rsidRPr="007A05D5" w:rsidRDefault="00536782" w:rsidP="00AA42E9">
      <w:pPr>
        <w:pStyle w:val="Affiliation"/>
        <w:spacing w:line="276" w:lineRule="auto"/>
        <w:rPr>
          <w:rFonts w:asciiTheme="minorHAnsi" w:hAnsiTheme="minorHAnsi" w:cstheme="minorHAnsi"/>
          <w:sz w:val="21"/>
          <w:szCs w:val="21"/>
        </w:rPr>
      </w:pPr>
    </w:p>
    <w:p w14:paraId="2BB11C3D" w14:textId="63C00B10" w:rsidR="00536782" w:rsidRPr="00351F0D" w:rsidRDefault="00536782" w:rsidP="00AA42E9">
      <w:pPr>
        <w:spacing w:line="276" w:lineRule="auto"/>
        <w:rPr>
          <w:rFonts w:cstheme="minorHAnsi"/>
          <w:b/>
          <w:bCs/>
          <w:sz w:val="22"/>
          <w:szCs w:val="22"/>
        </w:rPr>
      </w:pPr>
      <w:r w:rsidRPr="00351F0D">
        <w:rPr>
          <w:rFonts w:cstheme="minorHAnsi"/>
          <w:b/>
          <w:bCs/>
          <w:sz w:val="22"/>
          <w:szCs w:val="22"/>
        </w:rPr>
        <w:t>Table of Contents</w:t>
      </w:r>
    </w:p>
    <w:p w14:paraId="08374F04" w14:textId="3F247E57" w:rsidR="00536782" w:rsidRPr="00351F0D" w:rsidRDefault="00536782" w:rsidP="00AA42E9">
      <w:pPr>
        <w:spacing w:line="276" w:lineRule="auto"/>
        <w:rPr>
          <w:rFonts w:cstheme="minorHAnsi"/>
          <w:sz w:val="22"/>
          <w:szCs w:val="22"/>
        </w:rPr>
      </w:pPr>
      <w:r w:rsidRPr="00351F0D">
        <w:rPr>
          <w:rFonts w:cstheme="minorHAnsi"/>
          <w:sz w:val="22"/>
          <w:szCs w:val="22"/>
        </w:rPr>
        <w:t>General model overview</w:t>
      </w:r>
    </w:p>
    <w:p w14:paraId="27351B2E" w14:textId="0EB4D8C1" w:rsidR="00536782" w:rsidRPr="00351F0D" w:rsidRDefault="00536782" w:rsidP="00AA42E9">
      <w:pPr>
        <w:spacing w:line="276" w:lineRule="auto"/>
        <w:rPr>
          <w:rFonts w:cstheme="minorHAnsi"/>
          <w:sz w:val="22"/>
          <w:szCs w:val="22"/>
        </w:rPr>
      </w:pPr>
      <w:r w:rsidRPr="00351F0D">
        <w:rPr>
          <w:rFonts w:cstheme="minorHAnsi"/>
          <w:sz w:val="22"/>
          <w:szCs w:val="22"/>
        </w:rPr>
        <w:t>Installation</w:t>
      </w:r>
      <w:r w:rsidR="007A05D5">
        <w:rPr>
          <w:rFonts w:cstheme="minorHAnsi"/>
          <w:sz w:val="22"/>
          <w:szCs w:val="22"/>
        </w:rPr>
        <w:t xml:space="preserve">: </w:t>
      </w:r>
      <w:r w:rsidRPr="00351F0D">
        <w:rPr>
          <w:rFonts w:cstheme="minorHAnsi"/>
          <w:sz w:val="22"/>
          <w:szCs w:val="22"/>
        </w:rPr>
        <w:t>Singularity container</w:t>
      </w:r>
    </w:p>
    <w:p w14:paraId="69500D8B" w14:textId="1FDA0650" w:rsidR="006E059F" w:rsidRDefault="006E059F" w:rsidP="00AA42E9">
      <w:pPr>
        <w:spacing w:line="276" w:lineRule="auto"/>
        <w:rPr>
          <w:rFonts w:cstheme="minorHAnsi"/>
          <w:sz w:val="22"/>
          <w:szCs w:val="22"/>
        </w:rPr>
      </w:pPr>
      <w:r w:rsidRPr="00351F0D">
        <w:rPr>
          <w:rFonts w:cstheme="minorHAnsi"/>
          <w:sz w:val="22"/>
          <w:szCs w:val="22"/>
        </w:rPr>
        <w:t>Workflow structure</w:t>
      </w:r>
    </w:p>
    <w:p w14:paraId="0FA26823" w14:textId="77777777" w:rsidR="00AE5C9C" w:rsidRPr="00AE5C9C" w:rsidRDefault="00AE5C9C" w:rsidP="00AA42E9">
      <w:pPr>
        <w:spacing w:line="276" w:lineRule="auto"/>
        <w:ind w:left="720"/>
        <w:rPr>
          <w:rFonts w:cstheme="minorHAnsi"/>
          <w:sz w:val="22"/>
          <w:szCs w:val="22"/>
        </w:rPr>
      </w:pPr>
      <w:r w:rsidRPr="00AE5C9C">
        <w:rPr>
          <w:rFonts w:cstheme="minorHAnsi"/>
          <w:sz w:val="22"/>
          <w:szCs w:val="22"/>
        </w:rPr>
        <w:t>Step 1. Prepare input data, metadata, and parameter files</w:t>
      </w:r>
    </w:p>
    <w:p w14:paraId="6481B731" w14:textId="77777777" w:rsidR="00AE5C9C" w:rsidRPr="00AE5C9C" w:rsidRDefault="00AE5C9C" w:rsidP="00AA42E9">
      <w:pPr>
        <w:spacing w:line="276" w:lineRule="auto"/>
        <w:ind w:left="720"/>
        <w:rPr>
          <w:rFonts w:cstheme="minorHAnsi"/>
          <w:sz w:val="22"/>
          <w:szCs w:val="22"/>
        </w:rPr>
      </w:pPr>
      <w:r w:rsidRPr="00AE5C9C">
        <w:rPr>
          <w:rFonts w:cstheme="minorHAnsi"/>
          <w:sz w:val="22"/>
          <w:szCs w:val="22"/>
        </w:rPr>
        <w:t>Step 2. Write a model setup file</w:t>
      </w:r>
    </w:p>
    <w:p w14:paraId="5F5DC0A5" w14:textId="77777777" w:rsidR="00AE5C9C" w:rsidRPr="00AE5C9C" w:rsidRDefault="00AE5C9C" w:rsidP="00AA42E9">
      <w:pPr>
        <w:spacing w:line="276" w:lineRule="auto"/>
        <w:ind w:left="720"/>
        <w:rPr>
          <w:rFonts w:cstheme="minorHAnsi"/>
          <w:sz w:val="22"/>
          <w:szCs w:val="22"/>
        </w:rPr>
      </w:pPr>
      <w:r w:rsidRPr="00AE5C9C">
        <w:rPr>
          <w:rFonts w:cstheme="minorHAnsi"/>
          <w:sz w:val="22"/>
          <w:szCs w:val="22"/>
        </w:rPr>
        <w:t>Step 3. Test setup file</w:t>
      </w:r>
    </w:p>
    <w:p w14:paraId="2AB45EB9" w14:textId="77777777" w:rsidR="00AE5C9C" w:rsidRPr="00AE5C9C" w:rsidRDefault="00AE5C9C" w:rsidP="00AA42E9">
      <w:pPr>
        <w:spacing w:line="276" w:lineRule="auto"/>
        <w:ind w:left="720"/>
        <w:rPr>
          <w:rFonts w:cstheme="minorHAnsi"/>
          <w:sz w:val="22"/>
          <w:szCs w:val="22"/>
        </w:rPr>
      </w:pPr>
      <w:r w:rsidRPr="00AE5C9C">
        <w:rPr>
          <w:rFonts w:cstheme="minorHAnsi"/>
          <w:sz w:val="22"/>
          <w:szCs w:val="22"/>
        </w:rPr>
        <w:t>Step 4. Execute the model code</w:t>
      </w:r>
    </w:p>
    <w:p w14:paraId="0A30DD31" w14:textId="4DA560F1" w:rsidR="00AE5C9C" w:rsidRPr="00AE5C9C" w:rsidRDefault="00AE5C9C" w:rsidP="00AA42E9">
      <w:pPr>
        <w:spacing w:line="276" w:lineRule="auto"/>
        <w:ind w:left="720"/>
        <w:rPr>
          <w:rFonts w:cstheme="minorHAnsi"/>
          <w:sz w:val="22"/>
          <w:szCs w:val="22"/>
        </w:rPr>
      </w:pPr>
      <w:r w:rsidRPr="00AE5C9C">
        <w:rPr>
          <w:rFonts w:cstheme="minorHAnsi"/>
          <w:sz w:val="22"/>
          <w:szCs w:val="22"/>
        </w:rPr>
        <w:t xml:space="preserve">Step 5. Post-processing </w:t>
      </w:r>
    </w:p>
    <w:p w14:paraId="4F51900E" w14:textId="720FF51A" w:rsidR="006E059F" w:rsidRPr="00351F0D" w:rsidRDefault="006E059F" w:rsidP="00AA42E9">
      <w:pPr>
        <w:spacing w:line="276" w:lineRule="auto"/>
        <w:rPr>
          <w:rFonts w:cstheme="minorHAnsi"/>
          <w:sz w:val="22"/>
          <w:szCs w:val="22"/>
        </w:rPr>
      </w:pPr>
      <w:r w:rsidRPr="00351F0D">
        <w:rPr>
          <w:rFonts w:cstheme="minorHAnsi"/>
          <w:sz w:val="22"/>
          <w:szCs w:val="22"/>
        </w:rPr>
        <w:t xml:space="preserve">Directory structure and </w:t>
      </w:r>
      <w:r w:rsidR="00C1219C">
        <w:rPr>
          <w:rFonts w:cstheme="minorHAnsi"/>
          <w:sz w:val="22"/>
          <w:szCs w:val="22"/>
        </w:rPr>
        <w:t>required</w:t>
      </w:r>
      <w:r w:rsidRPr="00351F0D">
        <w:rPr>
          <w:rFonts w:cstheme="minorHAnsi"/>
          <w:sz w:val="22"/>
          <w:szCs w:val="22"/>
        </w:rPr>
        <w:t xml:space="preserve"> files</w:t>
      </w:r>
    </w:p>
    <w:p w14:paraId="38EBF1B6" w14:textId="00A3A386" w:rsidR="006E059F" w:rsidRPr="00351F0D" w:rsidRDefault="006E059F" w:rsidP="00AA42E9">
      <w:pPr>
        <w:spacing w:line="276" w:lineRule="auto"/>
        <w:rPr>
          <w:rFonts w:cstheme="minorHAnsi"/>
          <w:sz w:val="22"/>
          <w:szCs w:val="22"/>
        </w:rPr>
      </w:pPr>
      <w:r w:rsidRPr="00351F0D">
        <w:rPr>
          <w:rFonts w:cstheme="minorHAnsi"/>
          <w:sz w:val="22"/>
          <w:szCs w:val="22"/>
        </w:rPr>
        <w:t>Tools for pre-processing data inputs</w:t>
      </w:r>
    </w:p>
    <w:p w14:paraId="2BB5D953" w14:textId="7A349C13" w:rsidR="006E059F" w:rsidRPr="00351F0D" w:rsidRDefault="006E059F" w:rsidP="00AA42E9">
      <w:pPr>
        <w:spacing w:line="276" w:lineRule="auto"/>
        <w:rPr>
          <w:rFonts w:cstheme="minorHAnsi"/>
          <w:sz w:val="22"/>
          <w:szCs w:val="22"/>
        </w:rPr>
      </w:pPr>
      <w:r w:rsidRPr="00351F0D">
        <w:rPr>
          <w:rFonts w:cstheme="minorHAnsi"/>
          <w:sz w:val="22"/>
          <w:szCs w:val="22"/>
        </w:rPr>
        <w:t>Other useful tools</w:t>
      </w:r>
    </w:p>
    <w:p w14:paraId="17495C1F" w14:textId="22E7B780" w:rsidR="00536782" w:rsidRPr="00AA42E9" w:rsidRDefault="003D5732" w:rsidP="00AA42E9">
      <w:pPr>
        <w:spacing w:line="276" w:lineRule="auto"/>
        <w:rPr>
          <w:rFonts w:cstheme="minorHAnsi"/>
          <w:sz w:val="22"/>
          <w:szCs w:val="22"/>
        </w:rPr>
      </w:pPr>
      <w:r w:rsidRPr="00351F0D">
        <w:rPr>
          <w:rFonts w:cstheme="minorHAnsi"/>
          <w:sz w:val="22"/>
          <w:szCs w:val="22"/>
        </w:rPr>
        <w:t>References</w:t>
      </w:r>
    </w:p>
    <w:p w14:paraId="180E63B7" w14:textId="77777777" w:rsidR="00536782" w:rsidRPr="00351F0D" w:rsidRDefault="00536782" w:rsidP="00AA42E9">
      <w:pPr>
        <w:pStyle w:val="Authors"/>
        <w:spacing w:line="276" w:lineRule="auto"/>
        <w:rPr>
          <w:rFonts w:asciiTheme="minorHAnsi" w:hAnsiTheme="minorHAnsi" w:cstheme="minorHAnsi"/>
          <w:i/>
          <w:iCs/>
          <w:sz w:val="22"/>
          <w:szCs w:val="22"/>
          <w:vertAlign w:val="superscript"/>
        </w:rPr>
      </w:pPr>
    </w:p>
    <w:p w14:paraId="59755222" w14:textId="2D652D1B" w:rsidR="003D5732" w:rsidRPr="00351F0D" w:rsidRDefault="006F7A39" w:rsidP="00AA42E9">
      <w:pPr>
        <w:pStyle w:val="ListParagraph"/>
        <w:numPr>
          <w:ilvl w:val="0"/>
          <w:numId w:val="1"/>
        </w:numPr>
        <w:spacing w:line="276" w:lineRule="auto"/>
        <w:rPr>
          <w:rFonts w:cstheme="minorHAnsi"/>
          <w:b/>
          <w:bCs/>
          <w:sz w:val="22"/>
          <w:szCs w:val="22"/>
        </w:rPr>
      </w:pPr>
      <w:r w:rsidRPr="00351F0D">
        <w:rPr>
          <w:rFonts w:cstheme="minorHAnsi"/>
          <w:noProof/>
          <w:sz w:val="22"/>
          <w:szCs w:val="22"/>
        </w:rPr>
        <w:lastRenderedPageBreak/>
        <w:drawing>
          <wp:anchor distT="0" distB="0" distL="114300" distR="114300" simplePos="0" relativeHeight="251659264" behindDoc="0" locked="0" layoutInCell="1" allowOverlap="1" wp14:anchorId="2CD3B932" wp14:editId="7D57C68F">
            <wp:simplePos x="0" y="0"/>
            <wp:positionH relativeFrom="column">
              <wp:posOffset>32874</wp:posOffset>
            </wp:positionH>
            <wp:positionV relativeFrom="paragraph">
              <wp:posOffset>342070</wp:posOffset>
            </wp:positionV>
            <wp:extent cx="3550920" cy="2200910"/>
            <wp:effectExtent l="0" t="0" r="5080" b="0"/>
            <wp:wrapTopAndBottom/>
            <wp:docPr id="2" name="image10.png" descr="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0.png" descr="Timeline&#10;&#10;Description automatically generated"/>
                    <pic:cNvPicPr preferRelativeResize="0"/>
                  </pic:nvPicPr>
                  <pic:blipFill>
                    <a:blip r:embed="rId7" cstate="print">
                      <a:extLst>
                        <a:ext uri="{28A0092B-C50C-407E-A947-70E740481C1C}">
                          <a14:useLocalDpi xmlns:a14="http://schemas.microsoft.com/office/drawing/2010/main" val="0"/>
                        </a:ext>
                      </a:extLst>
                    </a:blip>
                    <a:stretch>
                      <a:fillRect/>
                    </a:stretch>
                  </pic:blipFill>
                  <pic:spPr>
                    <a:xfrm>
                      <a:off x="0" y="0"/>
                      <a:ext cx="3550920" cy="2200910"/>
                    </a:xfrm>
                    <a:prstGeom prst="rect">
                      <a:avLst/>
                    </a:prstGeom>
                    <a:ln/>
                  </pic:spPr>
                </pic:pic>
              </a:graphicData>
            </a:graphic>
            <wp14:sizeRelH relativeFrom="page">
              <wp14:pctWidth>0</wp14:pctWidth>
            </wp14:sizeRelH>
            <wp14:sizeRelV relativeFrom="page">
              <wp14:pctHeight>0</wp14:pctHeight>
            </wp14:sizeRelV>
          </wp:anchor>
        </w:drawing>
      </w:r>
      <w:r w:rsidR="003D5732" w:rsidRPr="00351F0D">
        <w:rPr>
          <w:rFonts w:cstheme="minorHAnsi"/>
          <w:b/>
          <w:bCs/>
          <w:sz w:val="22"/>
          <w:szCs w:val="22"/>
        </w:rPr>
        <w:t>General model overview</w:t>
      </w:r>
    </w:p>
    <w:p w14:paraId="0B0A9855" w14:textId="1E5491AC" w:rsidR="006F7A39" w:rsidRPr="00351F0D" w:rsidRDefault="006F7A39" w:rsidP="00AA42E9">
      <w:pPr>
        <w:spacing w:line="276" w:lineRule="auto"/>
        <w:rPr>
          <w:rFonts w:cstheme="minorHAnsi"/>
          <w:b/>
          <w:bCs/>
          <w:sz w:val="22"/>
          <w:szCs w:val="22"/>
        </w:rPr>
      </w:pPr>
    </w:p>
    <w:p w14:paraId="72CADF07" w14:textId="77777777" w:rsidR="006F7A39" w:rsidRPr="00351F0D" w:rsidRDefault="006F7A39" w:rsidP="00AA42E9">
      <w:pPr>
        <w:spacing w:line="276" w:lineRule="auto"/>
        <w:rPr>
          <w:rFonts w:cstheme="minorHAnsi"/>
          <w:b/>
          <w:bCs/>
          <w:sz w:val="22"/>
          <w:szCs w:val="22"/>
        </w:rPr>
      </w:pPr>
      <w:r w:rsidRPr="00351F0D">
        <w:rPr>
          <w:rFonts w:cstheme="minorHAnsi"/>
          <w:b/>
          <w:bCs/>
          <w:sz w:val="22"/>
          <w:szCs w:val="22"/>
        </w:rPr>
        <w:t>Figure 1. Water balance model schematic showing major fluxes and storages.</w:t>
      </w:r>
    </w:p>
    <w:p w14:paraId="5A1BAD0E" w14:textId="77777777" w:rsidR="006F7A39" w:rsidRPr="00351F0D" w:rsidRDefault="006F7A39" w:rsidP="00AA42E9">
      <w:pPr>
        <w:spacing w:line="276" w:lineRule="auto"/>
        <w:rPr>
          <w:rFonts w:cstheme="minorHAnsi"/>
          <w:sz w:val="22"/>
          <w:szCs w:val="22"/>
        </w:rPr>
      </w:pPr>
    </w:p>
    <w:p w14:paraId="3C2133D5" w14:textId="7C930440" w:rsidR="006F7A39" w:rsidRDefault="006F7A39" w:rsidP="00AA42E9">
      <w:pPr>
        <w:spacing w:line="276" w:lineRule="auto"/>
        <w:rPr>
          <w:rFonts w:cstheme="minorHAnsi"/>
          <w:sz w:val="22"/>
          <w:szCs w:val="22"/>
        </w:rPr>
      </w:pPr>
      <w:r w:rsidRPr="00351F0D">
        <w:rPr>
          <w:rFonts w:cstheme="minorHAnsi"/>
          <w:sz w:val="22"/>
          <w:szCs w:val="22"/>
        </w:rPr>
        <w:t xml:space="preserve">The University of New Hampshire Water Balance Model (WBM) is a process-based, gridded hydrologic model that simulates spatially and temporally varying water volumes and quality. WBM represents all major land surface components of the hydrologic cycle, and tracks fluxes and balances between the atmosphere, above-ground water storages (e.g. snowpack), soil, vegetation, groundwater, and runoff.  A digitized river network connects each grid cell to the next, enabling simulation of flow through river systems. WBM includes domestic and industrial water requirements and use, agricultural water requirements and use (irrigation and livestock), and hydro-infrastructure (dams, canals, and inter-basin transfers). While the model is considered global, it can be run for any region and any spatial resolution given available input data at the appropriate resolution. </w:t>
      </w:r>
    </w:p>
    <w:p w14:paraId="2F1708FB" w14:textId="21C0573B" w:rsidR="00464C85" w:rsidRDefault="00464C85" w:rsidP="00AA42E9">
      <w:pPr>
        <w:spacing w:line="276" w:lineRule="auto"/>
        <w:rPr>
          <w:rFonts w:cstheme="minorHAnsi"/>
          <w:sz w:val="22"/>
          <w:szCs w:val="22"/>
        </w:rPr>
      </w:pPr>
    </w:p>
    <w:p w14:paraId="78C261B7" w14:textId="377E0EBB" w:rsidR="006F7A39" w:rsidRDefault="00AA42E9" w:rsidP="00AA42E9">
      <w:pPr>
        <w:spacing w:line="276" w:lineRule="auto"/>
        <w:rPr>
          <w:rFonts w:cstheme="minorHAnsi"/>
          <w:sz w:val="22"/>
          <w:szCs w:val="22"/>
        </w:rPr>
      </w:pPr>
      <w:r w:rsidRPr="00AA42E9">
        <w:rPr>
          <w:rFonts w:cstheme="minorHAnsi"/>
          <w:sz w:val="22"/>
          <w:szCs w:val="22"/>
        </w:rPr>
        <w:t>The open source WBM code described here is composed of three main files: wbm.pl, which is the main model script; WBM.pm, a module providing WBM specific functionality; and RIMS.pm, a module providing geospatial and temporal transformation utilities. The entire modeling framework is dependent upon other software: perl, PDL, gdal, ogr, and NetCDF. The model input data repository (</w:t>
      </w:r>
      <w:hyperlink r:id="rId8" w:history="1">
        <w:r w:rsidRPr="00AA42E9">
          <w:rPr>
            <w:rStyle w:val="Hyperlink"/>
            <w:rFonts w:cstheme="minorHAnsi"/>
            <w:sz w:val="22"/>
            <w:szCs w:val="22"/>
          </w:rPr>
          <w:t>https://wbm.unh.edu/</w:t>
        </w:r>
      </w:hyperlink>
      <w:r w:rsidRPr="00AA42E9">
        <w:rPr>
          <w:rFonts w:cstheme="minorHAnsi"/>
          <w:sz w:val="22"/>
          <w:szCs w:val="22"/>
        </w:rPr>
        <w:t xml:space="preserve">) also includes a Singularity container which has pre-installed the required operating system and software dependencies for ease of model use by the research community. </w:t>
      </w:r>
    </w:p>
    <w:p w14:paraId="297B575C" w14:textId="77777777" w:rsidR="006F7A39" w:rsidRPr="00351F0D" w:rsidRDefault="006F7A39" w:rsidP="00AA42E9">
      <w:pPr>
        <w:spacing w:line="276" w:lineRule="auto"/>
        <w:rPr>
          <w:rFonts w:cstheme="minorHAnsi"/>
          <w:b/>
          <w:bCs/>
          <w:sz w:val="22"/>
          <w:szCs w:val="22"/>
        </w:rPr>
      </w:pPr>
    </w:p>
    <w:p w14:paraId="1AD79851" w14:textId="4D738C7C" w:rsidR="00464C85" w:rsidRDefault="00464C85" w:rsidP="00AA42E9">
      <w:pPr>
        <w:pStyle w:val="ListParagraph"/>
        <w:numPr>
          <w:ilvl w:val="0"/>
          <w:numId w:val="1"/>
        </w:numPr>
        <w:spacing w:line="276" w:lineRule="auto"/>
        <w:rPr>
          <w:rFonts w:cstheme="minorHAnsi"/>
          <w:b/>
          <w:bCs/>
          <w:sz w:val="22"/>
          <w:szCs w:val="22"/>
        </w:rPr>
      </w:pPr>
      <w:r w:rsidRPr="00464C85">
        <w:rPr>
          <w:rFonts w:cstheme="minorHAnsi"/>
          <w:b/>
          <w:bCs/>
          <w:sz w:val="22"/>
          <w:szCs w:val="22"/>
        </w:rPr>
        <w:t>Installation: Singularity container</w:t>
      </w:r>
    </w:p>
    <w:p w14:paraId="64E15CCB" w14:textId="50249A91" w:rsidR="00464C85" w:rsidRPr="007C53FA" w:rsidRDefault="00464C85" w:rsidP="00AA42E9">
      <w:pPr>
        <w:spacing w:line="276" w:lineRule="auto"/>
        <w:rPr>
          <w:rFonts w:cstheme="minorHAnsi"/>
          <w:color w:val="000000" w:themeColor="text1"/>
          <w:sz w:val="22"/>
          <w:szCs w:val="22"/>
        </w:rPr>
      </w:pPr>
      <w:r w:rsidRPr="007C53FA">
        <w:rPr>
          <w:rFonts w:cstheme="minorHAnsi"/>
          <w:sz w:val="22"/>
          <w:szCs w:val="22"/>
        </w:rPr>
        <w:t xml:space="preserve">WBM runs on a Unix operating system and has several software dependencies. </w:t>
      </w:r>
      <w:r w:rsidR="007C53FA" w:rsidRPr="007C53FA">
        <w:rPr>
          <w:rFonts w:cstheme="minorHAnsi"/>
          <w:sz w:val="22"/>
          <w:szCs w:val="22"/>
        </w:rPr>
        <w:t xml:space="preserve">The best way to ensure the correct environment is to </w:t>
      </w:r>
      <w:r w:rsidR="007C53FA">
        <w:rPr>
          <w:rFonts w:cstheme="minorHAnsi"/>
          <w:sz w:val="22"/>
          <w:szCs w:val="22"/>
        </w:rPr>
        <w:t>install</w:t>
      </w:r>
      <w:r w:rsidR="007C53FA" w:rsidRPr="007C53FA">
        <w:rPr>
          <w:rFonts w:cstheme="minorHAnsi"/>
          <w:sz w:val="22"/>
          <w:szCs w:val="22"/>
        </w:rPr>
        <w:t xml:space="preserve"> </w:t>
      </w:r>
      <w:r w:rsidR="007C53FA">
        <w:rPr>
          <w:rFonts w:cstheme="minorHAnsi"/>
          <w:sz w:val="22"/>
          <w:szCs w:val="22"/>
        </w:rPr>
        <w:t xml:space="preserve">and use </w:t>
      </w:r>
      <w:r w:rsidR="007C53FA" w:rsidRPr="007C53FA">
        <w:rPr>
          <w:rFonts w:cstheme="minorHAnsi"/>
          <w:sz w:val="22"/>
          <w:szCs w:val="22"/>
        </w:rPr>
        <w:t xml:space="preserve">the Singularity container provided here: </w:t>
      </w:r>
      <w:hyperlink r:id="rId9" w:history="1">
        <w:r w:rsidR="007C53FA" w:rsidRPr="007C53FA">
          <w:rPr>
            <w:rStyle w:val="Hyperlink"/>
            <w:rFonts w:cstheme="minorHAnsi"/>
            <w:sz w:val="22"/>
            <w:szCs w:val="22"/>
          </w:rPr>
          <w:t>https://wbm.unh.edu/</w:t>
        </w:r>
      </w:hyperlink>
      <w:r w:rsidR="007C53FA">
        <w:rPr>
          <w:rStyle w:val="Hyperlink"/>
          <w:rFonts w:cstheme="minorHAnsi"/>
          <w:color w:val="000000" w:themeColor="text1"/>
          <w:sz w:val="22"/>
          <w:szCs w:val="22"/>
          <w:u w:val="none"/>
        </w:rPr>
        <w:t>. This website also provides an input data repository with required input data that cannot be found elsewhere for download.</w:t>
      </w:r>
    </w:p>
    <w:p w14:paraId="06A9CFA7" w14:textId="77777777" w:rsidR="00464C85" w:rsidRPr="00464C85" w:rsidRDefault="00464C85" w:rsidP="00AA42E9">
      <w:pPr>
        <w:spacing w:line="276" w:lineRule="auto"/>
        <w:rPr>
          <w:rFonts w:cstheme="minorHAnsi"/>
          <w:sz w:val="22"/>
          <w:szCs w:val="22"/>
        </w:rPr>
      </w:pPr>
    </w:p>
    <w:p w14:paraId="48DA9732" w14:textId="49D9CAC7" w:rsidR="003D5732" w:rsidRDefault="003D5732" w:rsidP="00AA42E9">
      <w:pPr>
        <w:pStyle w:val="ListParagraph"/>
        <w:numPr>
          <w:ilvl w:val="0"/>
          <w:numId w:val="1"/>
        </w:numPr>
        <w:spacing w:line="276" w:lineRule="auto"/>
        <w:rPr>
          <w:rFonts w:cstheme="minorHAnsi"/>
          <w:b/>
          <w:bCs/>
          <w:sz w:val="22"/>
          <w:szCs w:val="22"/>
        </w:rPr>
      </w:pPr>
      <w:r w:rsidRPr="00351F0D">
        <w:rPr>
          <w:rFonts w:cstheme="minorHAnsi"/>
          <w:b/>
          <w:bCs/>
          <w:sz w:val="22"/>
          <w:szCs w:val="22"/>
        </w:rPr>
        <w:t xml:space="preserve">Workflow </w:t>
      </w:r>
    </w:p>
    <w:p w14:paraId="43450E95" w14:textId="21BE520C" w:rsidR="00AE5C9C" w:rsidRDefault="00AE5C9C" w:rsidP="00AA42E9">
      <w:pPr>
        <w:spacing w:line="276" w:lineRule="auto"/>
        <w:rPr>
          <w:rFonts w:cstheme="minorHAnsi"/>
          <w:sz w:val="22"/>
          <w:szCs w:val="22"/>
        </w:rPr>
      </w:pPr>
      <w:r>
        <w:rPr>
          <w:rFonts w:cstheme="minorHAnsi"/>
          <w:sz w:val="22"/>
          <w:szCs w:val="22"/>
        </w:rPr>
        <w:t xml:space="preserve">The WBM workflow has 5 basic steps. </w:t>
      </w:r>
      <w:r w:rsidR="00AA42E9">
        <w:rPr>
          <w:rFonts w:cstheme="minorHAnsi"/>
          <w:sz w:val="22"/>
          <w:szCs w:val="22"/>
        </w:rPr>
        <w:t>These are:</w:t>
      </w:r>
    </w:p>
    <w:p w14:paraId="4F2D1FFF" w14:textId="77777777" w:rsidR="00AA42E9" w:rsidRPr="00AE5C9C" w:rsidRDefault="00AA42E9" w:rsidP="00AA42E9">
      <w:pPr>
        <w:spacing w:line="276" w:lineRule="auto"/>
        <w:ind w:left="720"/>
        <w:rPr>
          <w:rFonts w:cstheme="minorHAnsi"/>
          <w:sz w:val="22"/>
          <w:szCs w:val="22"/>
        </w:rPr>
      </w:pPr>
      <w:r w:rsidRPr="00AE5C9C">
        <w:rPr>
          <w:rFonts w:cstheme="minorHAnsi"/>
          <w:sz w:val="22"/>
          <w:szCs w:val="22"/>
        </w:rPr>
        <w:t>Step 1. Prepare input data, metadata, and parameter files</w:t>
      </w:r>
    </w:p>
    <w:p w14:paraId="1131610A" w14:textId="77777777" w:rsidR="00AA42E9" w:rsidRPr="00AE5C9C" w:rsidRDefault="00AA42E9" w:rsidP="00AA42E9">
      <w:pPr>
        <w:spacing w:line="276" w:lineRule="auto"/>
        <w:ind w:left="720"/>
        <w:rPr>
          <w:rFonts w:cstheme="minorHAnsi"/>
          <w:sz w:val="22"/>
          <w:szCs w:val="22"/>
        </w:rPr>
      </w:pPr>
      <w:r w:rsidRPr="00AE5C9C">
        <w:rPr>
          <w:rFonts w:cstheme="minorHAnsi"/>
          <w:sz w:val="22"/>
          <w:szCs w:val="22"/>
        </w:rPr>
        <w:lastRenderedPageBreak/>
        <w:t>Step 2. Write a model setup file</w:t>
      </w:r>
    </w:p>
    <w:p w14:paraId="2E648996" w14:textId="77777777" w:rsidR="00AA42E9" w:rsidRPr="00AE5C9C" w:rsidRDefault="00AA42E9" w:rsidP="00AA42E9">
      <w:pPr>
        <w:spacing w:line="276" w:lineRule="auto"/>
        <w:ind w:left="720"/>
        <w:rPr>
          <w:rFonts w:cstheme="minorHAnsi"/>
          <w:sz w:val="22"/>
          <w:szCs w:val="22"/>
        </w:rPr>
      </w:pPr>
      <w:r w:rsidRPr="00AE5C9C">
        <w:rPr>
          <w:rFonts w:cstheme="minorHAnsi"/>
          <w:sz w:val="22"/>
          <w:szCs w:val="22"/>
        </w:rPr>
        <w:t>Step 3. Test setup file</w:t>
      </w:r>
    </w:p>
    <w:p w14:paraId="61FF07DF" w14:textId="77777777" w:rsidR="00AA42E9" w:rsidRPr="00AE5C9C" w:rsidRDefault="00AA42E9" w:rsidP="00AA42E9">
      <w:pPr>
        <w:spacing w:line="276" w:lineRule="auto"/>
        <w:ind w:left="720"/>
        <w:rPr>
          <w:rFonts w:cstheme="minorHAnsi"/>
          <w:sz w:val="22"/>
          <w:szCs w:val="22"/>
        </w:rPr>
      </w:pPr>
      <w:r w:rsidRPr="00AE5C9C">
        <w:rPr>
          <w:rFonts w:cstheme="minorHAnsi"/>
          <w:sz w:val="22"/>
          <w:szCs w:val="22"/>
        </w:rPr>
        <w:t>Step 4. Execute the model code</w:t>
      </w:r>
    </w:p>
    <w:p w14:paraId="0FDDE1B0" w14:textId="77777777" w:rsidR="00AA42E9" w:rsidRPr="00AE5C9C" w:rsidRDefault="00AA42E9" w:rsidP="00AA42E9">
      <w:pPr>
        <w:spacing w:line="276" w:lineRule="auto"/>
        <w:ind w:left="720"/>
        <w:rPr>
          <w:rFonts w:cstheme="minorHAnsi"/>
          <w:sz w:val="22"/>
          <w:szCs w:val="22"/>
        </w:rPr>
      </w:pPr>
      <w:r w:rsidRPr="00AE5C9C">
        <w:rPr>
          <w:rFonts w:cstheme="minorHAnsi"/>
          <w:sz w:val="22"/>
          <w:szCs w:val="22"/>
        </w:rPr>
        <w:t xml:space="preserve">Step 5. Post-processing </w:t>
      </w:r>
    </w:p>
    <w:p w14:paraId="532A901E" w14:textId="77777777" w:rsidR="00AA42E9" w:rsidRDefault="00AA42E9" w:rsidP="00AA42E9">
      <w:pPr>
        <w:spacing w:line="276" w:lineRule="auto"/>
        <w:rPr>
          <w:rFonts w:cstheme="minorHAnsi"/>
          <w:b/>
          <w:bCs/>
          <w:sz w:val="22"/>
          <w:szCs w:val="22"/>
        </w:rPr>
      </w:pPr>
    </w:p>
    <w:p w14:paraId="4B61BA19" w14:textId="449B0C4A" w:rsidR="00EB05B1" w:rsidRPr="00A84A3F" w:rsidRDefault="00AE5C9C" w:rsidP="008554D3">
      <w:pPr>
        <w:spacing w:line="276" w:lineRule="auto"/>
        <w:rPr>
          <w:rFonts w:cstheme="minorHAnsi"/>
          <w:b/>
          <w:bCs/>
          <w:sz w:val="22"/>
          <w:szCs w:val="22"/>
        </w:rPr>
      </w:pPr>
      <w:r w:rsidRPr="00AE5C9C">
        <w:rPr>
          <w:rFonts w:cstheme="minorHAnsi"/>
          <w:b/>
          <w:bCs/>
          <w:sz w:val="22"/>
          <w:szCs w:val="22"/>
        </w:rPr>
        <w:t>Step 1. Prepare input data, metadata, and parameter files</w:t>
      </w:r>
    </w:p>
    <w:p w14:paraId="059D5156" w14:textId="35AFE4C7" w:rsidR="00EB05B1" w:rsidRPr="00A84A3F" w:rsidRDefault="00EB05B1" w:rsidP="008554D3">
      <w:pPr>
        <w:spacing w:line="276" w:lineRule="auto"/>
        <w:rPr>
          <w:rFonts w:cstheme="minorHAnsi"/>
          <w:i/>
          <w:iCs/>
          <w:sz w:val="22"/>
          <w:szCs w:val="22"/>
          <w:u w:val="single"/>
        </w:rPr>
      </w:pPr>
      <w:r w:rsidRPr="00A84A3F">
        <w:rPr>
          <w:rFonts w:cstheme="minorHAnsi"/>
          <w:i/>
          <w:iCs/>
          <w:sz w:val="22"/>
          <w:szCs w:val="22"/>
          <w:u w:val="single"/>
        </w:rPr>
        <w:t>Input Data</w:t>
      </w:r>
    </w:p>
    <w:p w14:paraId="22CCF80A" w14:textId="62A1DDA2" w:rsidR="00EB05B1" w:rsidRDefault="008554D3" w:rsidP="008554D3">
      <w:pPr>
        <w:spacing w:line="276" w:lineRule="auto"/>
        <w:rPr>
          <w:rFonts w:cstheme="minorHAnsi"/>
          <w:color w:val="000000"/>
          <w:sz w:val="22"/>
          <w:szCs w:val="22"/>
        </w:rPr>
      </w:pPr>
      <w:r w:rsidRPr="008554D3">
        <w:rPr>
          <w:rFonts w:cstheme="minorHAnsi"/>
          <w:color w:val="000000"/>
          <w:sz w:val="22"/>
          <w:szCs w:val="22"/>
        </w:rPr>
        <w:t>For almost all input files, WBM can utilize any type of GDAL-readable file format. </w:t>
      </w:r>
      <w:r w:rsidR="00A84A3F">
        <w:rPr>
          <w:rFonts w:cstheme="minorHAnsi"/>
          <w:color w:val="000000"/>
          <w:sz w:val="22"/>
          <w:szCs w:val="22"/>
        </w:rPr>
        <w:t xml:space="preserve">These include: rasterized geotiffs, ascii grids, netCDF (2 or 3 dimensions), and shapefiles. </w:t>
      </w:r>
    </w:p>
    <w:p w14:paraId="76C0826A" w14:textId="77777777" w:rsidR="00C73B3C" w:rsidRDefault="00C73B3C" w:rsidP="008554D3">
      <w:pPr>
        <w:spacing w:line="276" w:lineRule="auto"/>
        <w:rPr>
          <w:rFonts w:cstheme="minorHAnsi"/>
          <w:color w:val="000000"/>
          <w:sz w:val="22"/>
          <w:szCs w:val="22"/>
        </w:rPr>
      </w:pPr>
    </w:p>
    <w:p w14:paraId="62AB6FFC" w14:textId="5F41FF1F" w:rsidR="001A2637" w:rsidRDefault="00A84A3F" w:rsidP="00EB05B1">
      <w:pPr>
        <w:spacing w:line="276" w:lineRule="auto"/>
        <w:rPr>
          <w:rFonts w:cstheme="minorHAnsi"/>
          <w:sz w:val="21"/>
          <w:szCs w:val="21"/>
        </w:rPr>
      </w:pPr>
      <w:r>
        <w:rPr>
          <w:rFonts w:cstheme="minorHAnsi"/>
          <w:color w:val="000000"/>
          <w:sz w:val="22"/>
          <w:szCs w:val="22"/>
        </w:rPr>
        <w:t>In addition to GDAL-readable files, WBM can also take input databases</w:t>
      </w:r>
      <w:r w:rsidR="00C73B3C">
        <w:rPr>
          <w:rFonts w:cstheme="minorHAnsi"/>
          <w:color w:val="000000"/>
          <w:sz w:val="22"/>
          <w:szCs w:val="22"/>
        </w:rPr>
        <w:t xml:space="preserve"> as .csv files</w:t>
      </w:r>
      <w:r>
        <w:rPr>
          <w:rFonts w:cstheme="minorHAnsi"/>
          <w:color w:val="000000"/>
          <w:sz w:val="22"/>
          <w:szCs w:val="22"/>
        </w:rPr>
        <w:t xml:space="preserve"> for Dams &amp; Reservoirs and for Inter-basin Transfers. </w:t>
      </w:r>
      <w:r w:rsidR="00C73B3C">
        <w:rPr>
          <w:rFonts w:cstheme="minorHAnsi"/>
          <w:color w:val="000000"/>
          <w:sz w:val="22"/>
          <w:szCs w:val="22"/>
        </w:rPr>
        <w:t xml:space="preserve">See the </w:t>
      </w:r>
      <w:r w:rsidR="00C73B3C" w:rsidRPr="00A84A3F">
        <w:rPr>
          <w:rFonts w:cstheme="minorHAnsi"/>
          <w:sz w:val="21"/>
          <w:szCs w:val="21"/>
        </w:rPr>
        <w:t>HydroConDams v2.0</w:t>
      </w:r>
      <w:r w:rsidR="00C73B3C">
        <w:rPr>
          <w:rFonts w:cstheme="minorHAnsi"/>
          <w:sz w:val="21"/>
          <w:szCs w:val="21"/>
        </w:rPr>
        <w:t xml:space="preserve"> (</w:t>
      </w:r>
      <w:r w:rsidR="00C73B3C" w:rsidRPr="00E506AA">
        <w:rPr>
          <w:rFonts w:cstheme="minorHAnsi"/>
          <w:sz w:val="22"/>
          <w:szCs w:val="22"/>
        </w:rPr>
        <w:t>Zuidema &amp; Morrison, 2020</w:t>
      </w:r>
      <w:r w:rsidR="00C73B3C">
        <w:rPr>
          <w:rFonts w:cstheme="minorHAnsi"/>
          <w:sz w:val="21"/>
          <w:szCs w:val="21"/>
        </w:rPr>
        <w:t xml:space="preserve">) database for an example of the required Dams &amp; Reservoirs database format. See </w:t>
      </w:r>
      <w:r w:rsidR="00C73B3C" w:rsidRPr="00E506AA">
        <w:rPr>
          <w:rFonts w:cstheme="minorHAnsi"/>
          <w:sz w:val="22"/>
          <w:szCs w:val="22"/>
        </w:rPr>
        <w:t>Zaveri et al. (2016)</w:t>
      </w:r>
      <w:r w:rsidR="00C73B3C">
        <w:rPr>
          <w:rFonts w:cstheme="minorHAnsi"/>
          <w:sz w:val="21"/>
          <w:szCs w:val="21"/>
        </w:rPr>
        <w:t xml:space="preserve"> Supplemental Info for an example of the required Inter-basin Transfers database format. </w:t>
      </w:r>
    </w:p>
    <w:p w14:paraId="01E523D4" w14:textId="4E9C2E24" w:rsidR="001A2637" w:rsidRDefault="001A2637" w:rsidP="00EB05B1">
      <w:pPr>
        <w:spacing w:line="276" w:lineRule="auto"/>
        <w:rPr>
          <w:rFonts w:cstheme="minorHAnsi"/>
          <w:sz w:val="21"/>
          <w:szCs w:val="21"/>
        </w:rPr>
      </w:pPr>
    </w:p>
    <w:p w14:paraId="56AD0AB3" w14:textId="77777777" w:rsidR="00AF0326" w:rsidRDefault="001A2637" w:rsidP="00EB05B1">
      <w:pPr>
        <w:spacing w:line="276" w:lineRule="auto"/>
        <w:rPr>
          <w:rFonts w:cstheme="minorHAnsi"/>
          <w:sz w:val="21"/>
          <w:szCs w:val="21"/>
        </w:rPr>
      </w:pPr>
      <w:r>
        <w:rPr>
          <w:rFonts w:cstheme="minorHAnsi"/>
          <w:sz w:val="21"/>
          <w:szCs w:val="21"/>
        </w:rPr>
        <w:t xml:space="preserve">See </w:t>
      </w:r>
      <w:r w:rsidR="00AF0326">
        <w:rPr>
          <w:rFonts w:cstheme="minorHAnsi"/>
          <w:sz w:val="21"/>
          <w:szCs w:val="21"/>
        </w:rPr>
        <w:t xml:space="preserve">the file on here: </w:t>
      </w:r>
      <w:r w:rsidR="00AF0326" w:rsidRPr="007A05D5">
        <w:rPr>
          <w:rFonts w:cstheme="minorHAnsi"/>
          <w:sz w:val="22"/>
          <w:szCs w:val="22"/>
        </w:rPr>
        <w:t>https://github.com/wsag/WBM</w:t>
      </w:r>
      <w:r w:rsidR="00AF0326">
        <w:rPr>
          <w:rFonts w:cstheme="minorHAnsi"/>
          <w:sz w:val="22"/>
          <w:szCs w:val="22"/>
        </w:rPr>
        <w:t>/</w:t>
      </w:r>
      <w:r w:rsidR="00AF0326" w:rsidRPr="00AF0326">
        <w:rPr>
          <w:rFonts w:cstheme="minorHAnsi"/>
          <w:sz w:val="22"/>
          <w:szCs w:val="22"/>
        </w:rPr>
        <w:t>tree/main/instructions</w:t>
      </w:r>
      <w:r w:rsidR="00AF0326">
        <w:rPr>
          <w:rFonts w:cstheme="minorHAnsi"/>
          <w:sz w:val="22"/>
          <w:szCs w:val="22"/>
        </w:rPr>
        <w:t>/WBM_init_file_instructions.csv</w:t>
      </w:r>
      <w:r>
        <w:rPr>
          <w:rFonts w:cstheme="minorHAnsi"/>
          <w:sz w:val="21"/>
          <w:szCs w:val="21"/>
        </w:rPr>
        <w:t xml:space="preserve"> </w:t>
      </w:r>
    </w:p>
    <w:p w14:paraId="58A308C6" w14:textId="3E7CD967" w:rsidR="001A2637" w:rsidRDefault="001A2637" w:rsidP="00EB05B1">
      <w:pPr>
        <w:spacing w:line="276" w:lineRule="auto"/>
        <w:rPr>
          <w:rFonts w:cstheme="minorHAnsi"/>
          <w:sz w:val="21"/>
          <w:szCs w:val="21"/>
        </w:rPr>
      </w:pPr>
      <w:r>
        <w:rPr>
          <w:rFonts w:cstheme="minorHAnsi"/>
          <w:sz w:val="21"/>
          <w:szCs w:val="21"/>
        </w:rPr>
        <w:t xml:space="preserve">for a description of all optional </w:t>
      </w:r>
      <w:r w:rsidR="00AF0326">
        <w:rPr>
          <w:rFonts w:cstheme="minorHAnsi"/>
          <w:sz w:val="21"/>
          <w:szCs w:val="21"/>
        </w:rPr>
        <w:t xml:space="preserve">model inputs, and the file formats that WBM can accept for those inputs. </w:t>
      </w:r>
    </w:p>
    <w:p w14:paraId="17C2B5C5" w14:textId="23C3F6F9" w:rsidR="00C73B3C" w:rsidRDefault="00C73B3C" w:rsidP="00EB05B1">
      <w:pPr>
        <w:spacing w:line="276" w:lineRule="auto"/>
        <w:rPr>
          <w:rFonts w:cstheme="minorHAnsi"/>
          <w:sz w:val="21"/>
          <w:szCs w:val="21"/>
        </w:rPr>
      </w:pPr>
    </w:p>
    <w:p w14:paraId="2FE66EF9" w14:textId="5009C59F" w:rsidR="00C73B3C" w:rsidRPr="00C73B3C" w:rsidRDefault="00C73B3C" w:rsidP="00EB05B1">
      <w:pPr>
        <w:spacing w:line="276" w:lineRule="auto"/>
        <w:rPr>
          <w:rFonts w:cstheme="minorHAnsi"/>
          <w:color w:val="000000" w:themeColor="text1"/>
          <w:sz w:val="21"/>
          <w:szCs w:val="21"/>
        </w:rPr>
      </w:pPr>
      <w:r>
        <w:rPr>
          <w:rFonts w:cstheme="minorHAnsi"/>
          <w:sz w:val="21"/>
          <w:szCs w:val="21"/>
        </w:rPr>
        <w:t xml:space="preserve">To reproduce model results from Grogan et al. (2022), please refer to the input data list in Table 1. All of these data are available for download online, either directly from the original source or from </w:t>
      </w:r>
      <w:hyperlink r:id="rId10" w:history="1">
        <w:r w:rsidRPr="007C53FA">
          <w:rPr>
            <w:rStyle w:val="Hyperlink"/>
            <w:rFonts w:cstheme="minorHAnsi"/>
            <w:sz w:val="22"/>
            <w:szCs w:val="22"/>
          </w:rPr>
          <w:t>https://wbm.unh.edu/</w:t>
        </w:r>
      </w:hyperlink>
      <w:r>
        <w:rPr>
          <w:rStyle w:val="Hyperlink"/>
          <w:rFonts w:cstheme="minorHAnsi"/>
          <w:color w:val="000000" w:themeColor="text1"/>
          <w:sz w:val="22"/>
          <w:szCs w:val="22"/>
          <w:u w:val="none"/>
        </w:rPr>
        <w:t xml:space="preserve">. If you cannot access any required data, please contact the authors. </w:t>
      </w:r>
    </w:p>
    <w:p w14:paraId="67730A93" w14:textId="77777777" w:rsidR="00A84A3F" w:rsidRPr="008554D3" w:rsidRDefault="00A84A3F" w:rsidP="00EB05B1">
      <w:pPr>
        <w:spacing w:line="276" w:lineRule="auto"/>
        <w:rPr>
          <w:rFonts w:cstheme="minorHAnsi"/>
          <w:b/>
          <w:bCs/>
          <w:sz w:val="22"/>
          <w:szCs w:val="22"/>
        </w:rPr>
      </w:pPr>
    </w:p>
    <w:p w14:paraId="56C06ECA" w14:textId="19526A84" w:rsidR="00EB05B1" w:rsidRDefault="00EB05B1" w:rsidP="00EB05B1">
      <w:pPr>
        <w:spacing w:line="276" w:lineRule="auto"/>
        <w:rPr>
          <w:rFonts w:cstheme="minorHAnsi"/>
          <w:sz w:val="22"/>
          <w:szCs w:val="22"/>
        </w:rPr>
      </w:pPr>
      <w:r>
        <w:rPr>
          <w:rFonts w:cstheme="minorHAnsi"/>
          <w:sz w:val="22"/>
          <w:szCs w:val="22"/>
        </w:rPr>
        <w:t>Table 1: Input data</w:t>
      </w:r>
      <w:r w:rsidR="00A84A3F">
        <w:rPr>
          <w:rFonts w:cstheme="minorHAnsi"/>
          <w:sz w:val="22"/>
          <w:szCs w:val="22"/>
        </w:rPr>
        <w:t xml:space="preserve"> required to reproduce model results in Grogan et al. (2022)</w:t>
      </w:r>
    </w:p>
    <w:tbl>
      <w:tblPr>
        <w:tblStyle w:val="TableGrid"/>
        <w:tblW w:w="0" w:type="auto"/>
        <w:tblLayout w:type="fixed"/>
        <w:tblLook w:val="04A0" w:firstRow="1" w:lastRow="0" w:firstColumn="1" w:lastColumn="0" w:noHBand="0" w:noVBand="1"/>
      </w:tblPr>
      <w:tblGrid>
        <w:gridCol w:w="1705"/>
        <w:gridCol w:w="2430"/>
        <w:gridCol w:w="3690"/>
        <w:gridCol w:w="2200"/>
      </w:tblGrid>
      <w:tr w:rsidR="00A84A3F" w:rsidRPr="00A84A3F" w14:paraId="2D7BACB5" w14:textId="77777777" w:rsidTr="0017464E">
        <w:tc>
          <w:tcPr>
            <w:tcW w:w="1705" w:type="dxa"/>
            <w:tcBorders>
              <w:left w:val="nil"/>
            </w:tcBorders>
          </w:tcPr>
          <w:p w14:paraId="54D94687" w14:textId="77777777" w:rsidR="00A84A3F" w:rsidRPr="00A84A3F" w:rsidRDefault="00A84A3F" w:rsidP="00A84A3F">
            <w:pPr>
              <w:rPr>
                <w:rFonts w:asciiTheme="minorHAnsi" w:hAnsiTheme="minorHAnsi" w:cstheme="minorHAnsi"/>
                <w:b/>
                <w:bCs/>
                <w:sz w:val="21"/>
                <w:szCs w:val="21"/>
              </w:rPr>
            </w:pPr>
            <w:r w:rsidRPr="00A84A3F">
              <w:rPr>
                <w:rFonts w:asciiTheme="minorHAnsi" w:hAnsiTheme="minorHAnsi" w:cstheme="minorHAnsi"/>
                <w:b/>
                <w:bCs/>
                <w:sz w:val="21"/>
                <w:szCs w:val="21"/>
              </w:rPr>
              <w:t>Input data type</w:t>
            </w:r>
          </w:p>
        </w:tc>
        <w:tc>
          <w:tcPr>
            <w:tcW w:w="2430" w:type="dxa"/>
          </w:tcPr>
          <w:p w14:paraId="2E73959E" w14:textId="77777777" w:rsidR="00A84A3F" w:rsidRPr="00A84A3F" w:rsidRDefault="00A84A3F" w:rsidP="00A84A3F">
            <w:pPr>
              <w:rPr>
                <w:rFonts w:asciiTheme="minorHAnsi" w:hAnsiTheme="minorHAnsi" w:cstheme="minorHAnsi"/>
                <w:b/>
                <w:bCs/>
                <w:sz w:val="21"/>
                <w:szCs w:val="21"/>
              </w:rPr>
            </w:pPr>
            <w:r w:rsidRPr="00A84A3F">
              <w:rPr>
                <w:rFonts w:asciiTheme="minorHAnsi" w:hAnsiTheme="minorHAnsi" w:cstheme="minorHAnsi"/>
                <w:b/>
                <w:bCs/>
                <w:sz w:val="21"/>
                <w:szCs w:val="21"/>
              </w:rPr>
              <w:t>Input data</w:t>
            </w:r>
          </w:p>
        </w:tc>
        <w:tc>
          <w:tcPr>
            <w:tcW w:w="3690" w:type="dxa"/>
          </w:tcPr>
          <w:p w14:paraId="233F8972" w14:textId="77777777" w:rsidR="00A84A3F" w:rsidRPr="00A84A3F" w:rsidRDefault="00A84A3F" w:rsidP="00A84A3F">
            <w:pPr>
              <w:rPr>
                <w:rFonts w:asciiTheme="minorHAnsi" w:hAnsiTheme="minorHAnsi" w:cstheme="minorHAnsi"/>
                <w:b/>
                <w:bCs/>
                <w:sz w:val="21"/>
                <w:szCs w:val="21"/>
              </w:rPr>
            </w:pPr>
            <w:r w:rsidRPr="00A84A3F">
              <w:rPr>
                <w:rFonts w:asciiTheme="minorHAnsi" w:hAnsiTheme="minorHAnsi" w:cstheme="minorHAnsi"/>
                <w:b/>
                <w:bCs/>
                <w:sz w:val="21"/>
                <w:szCs w:val="21"/>
              </w:rPr>
              <w:t>Download link or website</w:t>
            </w:r>
          </w:p>
        </w:tc>
        <w:tc>
          <w:tcPr>
            <w:tcW w:w="2200" w:type="dxa"/>
            <w:tcBorders>
              <w:right w:val="nil"/>
            </w:tcBorders>
          </w:tcPr>
          <w:p w14:paraId="578892FC" w14:textId="77777777" w:rsidR="00A84A3F" w:rsidRPr="00A84A3F" w:rsidRDefault="00A84A3F" w:rsidP="00A84A3F">
            <w:pPr>
              <w:rPr>
                <w:rFonts w:asciiTheme="minorHAnsi" w:hAnsiTheme="minorHAnsi" w:cstheme="minorHAnsi"/>
                <w:b/>
                <w:bCs/>
                <w:sz w:val="21"/>
                <w:szCs w:val="21"/>
              </w:rPr>
            </w:pPr>
            <w:r w:rsidRPr="00A84A3F">
              <w:rPr>
                <w:rFonts w:asciiTheme="minorHAnsi" w:hAnsiTheme="minorHAnsi" w:cstheme="minorHAnsi"/>
                <w:b/>
                <w:bCs/>
                <w:sz w:val="21"/>
                <w:szCs w:val="21"/>
              </w:rPr>
              <w:t>Citation</w:t>
            </w:r>
          </w:p>
        </w:tc>
      </w:tr>
      <w:tr w:rsidR="00A84A3F" w:rsidRPr="00A84A3F" w14:paraId="44692E04" w14:textId="77777777" w:rsidTr="0017464E">
        <w:tc>
          <w:tcPr>
            <w:tcW w:w="1705" w:type="dxa"/>
            <w:tcBorders>
              <w:left w:val="nil"/>
            </w:tcBorders>
          </w:tcPr>
          <w:p w14:paraId="7C9D6974"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River network</w:t>
            </w:r>
          </w:p>
        </w:tc>
        <w:tc>
          <w:tcPr>
            <w:tcW w:w="2430" w:type="dxa"/>
          </w:tcPr>
          <w:p w14:paraId="3DE36ED8"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MERIT 5-minute river network</w:t>
            </w:r>
          </w:p>
        </w:tc>
        <w:tc>
          <w:tcPr>
            <w:tcW w:w="3690" w:type="dxa"/>
          </w:tcPr>
          <w:p w14:paraId="592016EE"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http://hydro.iis.u-tokyo.ac.jp/~yamadai/MERIT_Hydro/</w:t>
            </w:r>
          </w:p>
        </w:tc>
        <w:tc>
          <w:tcPr>
            <w:tcW w:w="2200" w:type="dxa"/>
            <w:tcBorders>
              <w:right w:val="nil"/>
            </w:tcBorders>
          </w:tcPr>
          <w:p w14:paraId="3F1C86B9"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{"citationID":"I6jzz6Ck","properties":{"formattedCitation":"(Yamazaki et al., 2019)","plainCitation":"(Yamazaki et al., 2019)","dontUpdate":true,"noteIndex":0},"citationItems":[{"id":"LOe77wwJ/b7uiQ0vc","uris":["http://zotero.org/users/492362/items/V8YNPQ9P"],"uri":["http://zotero.org/users/492362/items/V8YNPQ9P"],"itemData":{"id":"3SfSNjse/ixGxfumE","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Yamazaki et al. (2019)</w:t>
            </w:r>
            <w:r w:rsidRPr="00A84A3F">
              <w:rPr>
                <w:rFonts w:asciiTheme="minorHAnsi" w:hAnsiTheme="minorHAnsi" w:cstheme="minorHAnsi"/>
                <w:sz w:val="21"/>
                <w:szCs w:val="21"/>
              </w:rPr>
              <w:fldChar w:fldCharType="end"/>
            </w:r>
          </w:p>
        </w:tc>
      </w:tr>
      <w:tr w:rsidR="00A84A3F" w:rsidRPr="00A84A3F" w14:paraId="6B439AE0" w14:textId="77777777" w:rsidTr="0017464E">
        <w:tc>
          <w:tcPr>
            <w:tcW w:w="1705" w:type="dxa"/>
            <w:tcBorders>
              <w:left w:val="nil"/>
            </w:tcBorders>
          </w:tcPr>
          <w:p w14:paraId="12171BE2"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Precipitation (daily)</w:t>
            </w:r>
          </w:p>
        </w:tc>
        <w:tc>
          <w:tcPr>
            <w:tcW w:w="2430" w:type="dxa"/>
          </w:tcPr>
          <w:p w14:paraId="1B956B12"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MERRA 2 (prectotcorr variable)</w:t>
            </w:r>
          </w:p>
        </w:tc>
        <w:tc>
          <w:tcPr>
            <w:tcW w:w="3690" w:type="dxa"/>
          </w:tcPr>
          <w:p w14:paraId="4E394D55"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https://gmao.gsfc.nasa.gov/reanalysis/MERRA-2/</w:t>
            </w:r>
          </w:p>
        </w:tc>
        <w:tc>
          <w:tcPr>
            <w:tcW w:w="2200" w:type="dxa"/>
            <w:tcBorders>
              <w:right w:val="nil"/>
            </w:tcBorders>
          </w:tcPr>
          <w:p w14:paraId="07588DC6"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{"citationID":"k3Q8iFK6","properties":{"formattedCitation":"(Gelaro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Gelaro et al. (2017)</w:t>
            </w:r>
            <w:r w:rsidRPr="00A84A3F">
              <w:rPr>
                <w:rFonts w:asciiTheme="minorHAnsi" w:hAnsiTheme="minorHAnsi" w:cstheme="minorHAnsi"/>
                <w:sz w:val="21"/>
                <w:szCs w:val="21"/>
              </w:rPr>
              <w:fldChar w:fldCharType="end"/>
            </w:r>
          </w:p>
        </w:tc>
      </w:tr>
      <w:tr w:rsidR="00A84A3F" w:rsidRPr="00A84A3F" w14:paraId="26075D67" w14:textId="77777777" w:rsidTr="0017464E">
        <w:tc>
          <w:tcPr>
            <w:tcW w:w="1705" w:type="dxa"/>
            <w:tcBorders>
              <w:left w:val="nil"/>
            </w:tcBorders>
          </w:tcPr>
          <w:p w14:paraId="1B997B30"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Temperature (daily average)</w:t>
            </w:r>
          </w:p>
        </w:tc>
        <w:tc>
          <w:tcPr>
            <w:tcW w:w="2430" w:type="dxa"/>
          </w:tcPr>
          <w:p w14:paraId="6A17A4FF"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MERRA 2</w:t>
            </w:r>
          </w:p>
        </w:tc>
        <w:tc>
          <w:tcPr>
            <w:tcW w:w="3690" w:type="dxa"/>
          </w:tcPr>
          <w:p w14:paraId="2821AC32"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https://gmao.gsfc.nasa.gov/reanalysis/MERRA-2/</w:t>
            </w:r>
          </w:p>
        </w:tc>
        <w:tc>
          <w:tcPr>
            <w:tcW w:w="2200" w:type="dxa"/>
            <w:tcBorders>
              <w:right w:val="nil"/>
            </w:tcBorders>
          </w:tcPr>
          <w:p w14:paraId="2ED7C0AC"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{"citationID":"HhCJ67nt","properties":{"formattedCitation":"(Gelaro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Gelaro et al. (2017)</w:t>
            </w:r>
            <w:r w:rsidRPr="00A84A3F">
              <w:rPr>
                <w:rFonts w:asciiTheme="minorHAnsi" w:hAnsiTheme="minorHAnsi" w:cstheme="minorHAnsi"/>
                <w:sz w:val="21"/>
                <w:szCs w:val="21"/>
              </w:rPr>
              <w:fldChar w:fldCharType="end"/>
            </w:r>
          </w:p>
        </w:tc>
      </w:tr>
      <w:tr w:rsidR="00A84A3F" w:rsidRPr="00A84A3F" w14:paraId="44615937" w14:textId="77777777" w:rsidTr="0017464E">
        <w:tc>
          <w:tcPr>
            <w:tcW w:w="1705" w:type="dxa"/>
            <w:tcBorders>
              <w:left w:val="nil"/>
            </w:tcBorders>
          </w:tcPr>
          <w:p w14:paraId="039706DF"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Dams &amp; reservoirs</w:t>
            </w:r>
          </w:p>
        </w:tc>
        <w:tc>
          <w:tcPr>
            <w:tcW w:w="2430" w:type="dxa"/>
          </w:tcPr>
          <w:p w14:paraId="53EF534E"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HydroConDams v2.0 and GrAND v1.3</w:t>
            </w:r>
          </w:p>
        </w:tc>
        <w:tc>
          <w:tcPr>
            <w:tcW w:w="3690" w:type="dxa"/>
          </w:tcPr>
          <w:p w14:paraId="1F5BBD51"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https://dataverse.harvard.edu/dataset.xhtml?persistentId=doi:10.7910/DVN/5YBWWI</w:t>
            </w:r>
          </w:p>
          <w:p w14:paraId="1D7A8812" w14:textId="77777777" w:rsidR="00A84A3F" w:rsidRPr="00A84A3F" w:rsidRDefault="00A84A3F" w:rsidP="00A84A3F">
            <w:pPr>
              <w:rPr>
                <w:rFonts w:asciiTheme="minorHAnsi" w:hAnsiTheme="minorHAnsi" w:cstheme="minorHAnsi"/>
                <w:sz w:val="21"/>
                <w:szCs w:val="21"/>
              </w:rPr>
            </w:pPr>
          </w:p>
          <w:p w14:paraId="00C2E47F"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https://globaldamwatch.org/grand/</w:t>
            </w:r>
          </w:p>
        </w:tc>
        <w:tc>
          <w:tcPr>
            <w:tcW w:w="2200" w:type="dxa"/>
            <w:tcBorders>
              <w:right w:val="nil"/>
            </w:tcBorders>
          </w:tcPr>
          <w:p w14:paraId="4FC49A54"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{"citationID":"5nCQfLV2","properties":{"formattedCitation":"(Lehner et al., 2011; Zuidema &amp; Morrison, 2020)","plainCitation":"(Lehner et al., 2011; Zuidema &amp; Morrison, 2020)","dontUpdate":true,"noteIndex":0},"citationItems":[{"id":954,"uris":["http://zotero.org/users/local/ICiTRsT1/items/G7UW8FVN"],"uri":["http://zotero.org/users/local/ICiTRsT1/items/G7UW8FVN"],"itemData":{"id":954,"type":"article-journal","container-title":"Frontiers in Ecology and the Environment","DOI":"10.1890/100125","ISSN":"1540-9295, 1540-9309","issue":"9","journalAbbreviation":"Frontiers in Ecology and the Environment","language":"en","page":"494-502","source":"DOI.org (Crossref)","title":"High‐resolution mapping of the world's reservoirs and dams for sustainable river‐flow management","volume":"9","author":[{"family":"Lehner","given":"Bernhard"},{"family":"Liermann","given":"Catherine Reidy"},{"family":"Revenga","given":"Carmen"},{"family":"Vörösmarty","given":"Charles"},{"family":"Fekete","given":"Balazs"},{"family":"Crouzet","given":"Philippe"},{"family":"Döll","given":"Petra"},{"family":"Endejan","given":"Marcel"},{"family":"Frenken","given":"Karen"},{"family":"Magome","given":"Jun"},{"family":"Nilsson","given":"Christer"},{"family":"Robertson","given":"James C"},{"family":"Rödel","given":"Raimund"},{"family":"Sindorf","given":"Nikolai"},{"family":"Wisser","given":"Dominik"}],"issued":{"date-parts":[["2011",11]]}}},{"id":988,"uris":["http://zotero.org/users/local/ICiTRsT1/items/SDBGF5GE"],"uri":["http://zotero.org/users/local/ICiTRsT1/items/SDBGF5GE"],"itemData":{"id":988,"type":"article","abstract":"To accurately represent the routing and storage of water through terrestrial river networks, macro-scale hydrologic models require accurate representations of impounded water-bodies throughout the model domain. The Hydrologically-Consistent Dams (HydroConDams) dataset provides a critical compilation and correction of available datasets for the Conterminous United States (CONUS). HydroConDams provides locations for the single major point of outflow of reservoirs, maximum capacity information, inundated surface area, upstream catchment area, dam construction year, and primary dam purpose. These data are considered appropriate for representing the routing and storage effects of impounded waterbodies along river networks for meso- to macro-scale models of terrestrial hydrology and the land-surface (pixel-sizes from 100’s m to 100’s km). These data are not considered suitable for fine-scale characterization of individual impounded water-bodies, the integrity of impoundment structures, flood risk up or down-stream of these structures, or any other purpose where risks to life or property are under evaluation. No guarantee of accuracy is stated or implied in the dissemination of this dataset. V2 update: Minor database fixes. Include global data, including 27 large global lakes from the Global Lake and Wetland Database.","note":"type: dataset\nDOI: 10.7910/DVN/5YBWWI","publisher":"Harvard Dataverse","source":"DOI.org (Datacite)","title":"Hydrologically Consistent Dams Database (version 2.0)","URL":"https://dataverse.harvard.edu/citation?persistentId=doi:10.7910/DVN/5YBWWI","author":[{"family":"Zuidema","given":"Shan"},{"family":"Morrison","given":"Rachel"}],"accessed":{"date-parts":[["2022",1,12]]},"issued":{"date-parts":[["2020"]]}}}],"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Lehner et al. (2011); Zuidema &amp; Morrison (2020)</w:t>
            </w:r>
            <w:r w:rsidRPr="00A84A3F">
              <w:rPr>
                <w:rFonts w:asciiTheme="minorHAnsi" w:hAnsiTheme="minorHAnsi" w:cstheme="minorHAnsi"/>
                <w:sz w:val="21"/>
                <w:szCs w:val="21"/>
              </w:rPr>
              <w:fldChar w:fldCharType="end"/>
            </w:r>
          </w:p>
        </w:tc>
      </w:tr>
      <w:tr w:rsidR="00A84A3F" w:rsidRPr="00A84A3F" w14:paraId="19FDAC46" w14:textId="77777777" w:rsidTr="0017464E">
        <w:tc>
          <w:tcPr>
            <w:tcW w:w="1705" w:type="dxa"/>
            <w:tcBorders>
              <w:left w:val="nil"/>
            </w:tcBorders>
          </w:tcPr>
          <w:p w14:paraId="65A869F8"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Soil available water capacity</w:t>
            </w:r>
          </w:p>
        </w:tc>
        <w:tc>
          <w:tcPr>
            <w:tcW w:w="2430" w:type="dxa"/>
          </w:tcPr>
          <w:p w14:paraId="08F64AE1"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Harmonized world soil database v1.2</w:t>
            </w:r>
          </w:p>
        </w:tc>
        <w:tc>
          <w:tcPr>
            <w:tcW w:w="3690" w:type="dxa"/>
          </w:tcPr>
          <w:p w14:paraId="6BA34FE9"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https://www.fao.org/soils-portal/data-hub/soil-maps-and-databases/harmonized-world-soil-database-v12/en/</w:t>
            </w:r>
          </w:p>
        </w:tc>
        <w:tc>
          <w:tcPr>
            <w:tcW w:w="2200" w:type="dxa"/>
            <w:tcBorders>
              <w:right w:val="nil"/>
            </w:tcBorders>
          </w:tcPr>
          <w:p w14:paraId="733D83FE"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{"citationID":"kuRlQoYg","properties":{"formattedCitation":"(Fischer et al., 2008)","plainCitation":"(Fischer et al., 2008)","dontUpdate":true,"noteIndex":0},"citationItems":[{"id":1230,"uris":["http://zotero.org/users/local/ICiTRsT1/items/FNHMADYX"],"uri":["http://zotero.org/users/local/ICiTRsT1/items/FNHMADYX"],"itemData":{"id":1230,"type":"article-journal","container-title":"IIASA, Laxenburg, Austria and FAO, Rome, Italy.","title":"Global Agro-ecological Zones Assessment for Agriculture (GAEZ 2008)","author":[{"family":"Fischer","given":"G."},{"family":"Nachtergaele","given":"F."},{"family":"Prieler","given":"S."},{"family":"Velthuizen","given":"H.T.","non-dropping-particle":"van"},{"family":"Verelst","given":"L."},{"family":"Wiberg","given":"D."}],"issued":{"date-parts":[["2008"]]}}}],"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Fischer et al. (2008)</w:t>
            </w:r>
            <w:r w:rsidRPr="00A84A3F">
              <w:rPr>
                <w:rFonts w:asciiTheme="minorHAnsi" w:hAnsiTheme="minorHAnsi" w:cstheme="minorHAnsi"/>
                <w:sz w:val="21"/>
                <w:szCs w:val="21"/>
              </w:rPr>
              <w:fldChar w:fldCharType="end"/>
            </w:r>
          </w:p>
        </w:tc>
      </w:tr>
      <w:tr w:rsidR="00A84A3F" w:rsidRPr="00A84A3F" w14:paraId="01778F79" w14:textId="77777777" w:rsidTr="0017464E">
        <w:tc>
          <w:tcPr>
            <w:tcW w:w="1705" w:type="dxa"/>
            <w:tcBorders>
              <w:left w:val="nil"/>
            </w:tcBorders>
          </w:tcPr>
          <w:p w14:paraId="33C6BCCB"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Root depth*</w:t>
            </w:r>
          </w:p>
        </w:tc>
        <w:tc>
          <w:tcPr>
            <w:tcW w:w="2430" w:type="dxa"/>
          </w:tcPr>
          <w:p w14:paraId="6A457689" w14:textId="77777777" w:rsidR="00A84A3F" w:rsidRPr="00A84A3F" w:rsidRDefault="00A84A3F" w:rsidP="00A84A3F">
            <w:pPr>
              <w:rPr>
                <w:rFonts w:asciiTheme="minorHAnsi" w:hAnsiTheme="minorHAnsi" w:cstheme="minorHAnsi"/>
                <w:color w:val="000000" w:themeColor="text1"/>
                <w:sz w:val="21"/>
                <w:szCs w:val="21"/>
              </w:rPr>
            </w:pPr>
            <w:r w:rsidRPr="00A84A3F">
              <w:rPr>
                <w:rFonts w:asciiTheme="minorHAnsi" w:hAnsiTheme="minorHAnsi" w:cstheme="minorHAnsi"/>
                <w:color w:val="000000" w:themeColor="text1"/>
                <w:sz w:val="21"/>
                <w:szCs w:val="21"/>
              </w:rPr>
              <w:t>Effective rooting depth from Yang et al. (2016), gap-filled with the</w:t>
            </w:r>
          </w:p>
          <w:p w14:paraId="05E147DB" w14:textId="77777777" w:rsidR="00A84A3F" w:rsidRPr="00A84A3F" w:rsidRDefault="00A84A3F" w:rsidP="00A84A3F">
            <w:pPr>
              <w:rPr>
                <w:rFonts w:asciiTheme="minorHAnsi" w:hAnsiTheme="minorHAnsi" w:cstheme="minorHAnsi"/>
                <w:color w:val="000000" w:themeColor="text1"/>
                <w:sz w:val="21"/>
                <w:szCs w:val="21"/>
              </w:rPr>
            </w:pPr>
            <w:r w:rsidRPr="00A84A3F">
              <w:rPr>
                <w:rFonts w:asciiTheme="minorHAnsi" w:hAnsiTheme="minorHAnsi" w:cstheme="minorHAnsi"/>
                <w:color w:val="000000" w:themeColor="text1"/>
                <w:sz w:val="21"/>
                <w:szCs w:val="21"/>
              </w:rPr>
              <w:t>FAO/UNESCO digital soil map of the world v3.6</w:t>
            </w:r>
          </w:p>
        </w:tc>
        <w:tc>
          <w:tcPr>
            <w:tcW w:w="3690" w:type="dxa"/>
          </w:tcPr>
          <w:p w14:paraId="2E8E471F" w14:textId="77777777" w:rsidR="00A84A3F" w:rsidRPr="00A84A3F" w:rsidRDefault="00A84A3F" w:rsidP="00A84A3F">
            <w:pPr>
              <w:rPr>
                <w:rFonts w:asciiTheme="minorHAnsi" w:hAnsiTheme="minorHAnsi" w:cstheme="minorHAnsi"/>
                <w:color w:val="000000" w:themeColor="text1"/>
                <w:sz w:val="21"/>
                <w:szCs w:val="21"/>
              </w:rPr>
            </w:pPr>
            <w:r w:rsidRPr="00A84A3F">
              <w:rPr>
                <w:rFonts w:asciiTheme="minorHAnsi" w:hAnsiTheme="minorHAnsi" w:cstheme="minorHAnsi"/>
                <w:color w:val="000000" w:themeColor="text1"/>
                <w:sz w:val="21"/>
                <w:szCs w:val="21"/>
              </w:rPr>
              <w:t>https://doi.org/10.4225/08/5837b3aa9cb90</w:t>
            </w:r>
          </w:p>
          <w:p w14:paraId="234B2A55" w14:textId="77777777" w:rsidR="00A84A3F" w:rsidRPr="00A84A3F" w:rsidRDefault="00A84A3F" w:rsidP="00A84A3F">
            <w:pPr>
              <w:rPr>
                <w:rFonts w:asciiTheme="minorHAnsi" w:hAnsiTheme="minorHAnsi" w:cstheme="minorHAnsi"/>
                <w:color w:val="000000" w:themeColor="text1"/>
                <w:sz w:val="21"/>
                <w:szCs w:val="21"/>
              </w:rPr>
            </w:pPr>
          </w:p>
          <w:p w14:paraId="396D1D11" w14:textId="4FD3B784" w:rsidR="00A84A3F" w:rsidRDefault="001A2637" w:rsidP="00A84A3F">
            <w:pPr>
              <w:rPr>
                <w:rFonts w:asciiTheme="minorHAnsi" w:hAnsiTheme="minorHAnsi" w:cstheme="minorHAnsi"/>
                <w:color w:val="000000" w:themeColor="text1"/>
                <w:sz w:val="21"/>
                <w:szCs w:val="21"/>
              </w:rPr>
            </w:pPr>
            <w:hyperlink r:id="rId11" w:history="1">
              <w:r w:rsidRPr="009B24B7">
                <w:rPr>
                  <w:rStyle w:val="Hyperlink"/>
                  <w:rFonts w:cstheme="minorHAnsi"/>
                  <w:sz w:val="21"/>
                  <w:szCs w:val="21"/>
                </w:rPr>
                <w:t>https://www.worldcat.org/title/digital-soil-map-of-the-world-and-derived-soil-properties/oclc/52200846</w:t>
              </w:r>
            </w:hyperlink>
          </w:p>
          <w:p w14:paraId="4D8BEDDF" w14:textId="77777777" w:rsidR="001A2637" w:rsidRDefault="001A2637" w:rsidP="00A84A3F">
            <w:pPr>
              <w:rPr>
                <w:rFonts w:asciiTheme="minorHAnsi" w:hAnsiTheme="minorHAnsi" w:cstheme="minorHAnsi"/>
                <w:color w:val="000000" w:themeColor="text1"/>
                <w:sz w:val="21"/>
                <w:szCs w:val="21"/>
              </w:rPr>
            </w:pPr>
          </w:p>
          <w:p w14:paraId="7A2B6729" w14:textId="77777777" w:rsidR="001A2637" w:rsidRDefault="001A2637" w:rsidP="00A84A3F">
            <w:pPr>
              <w:rPr>
                <w:rFonts w:asciiTheme="minorHAnsi" w:hAnsiTheme="minorHAnsi" w:cstheme="minorHAnsi"/>
                <w:color w:val="000000" w:themeColor="text1"/>
                <w:sz w:val="21"/>
                <w:szCs w:val="21"/>
              </w:rPr>
            </w:pPr>
            <w:r>
              <w:rPr>
                <w:rFonts w:asciiTheme="minorHAnsi" w:hAnsiTheme="minorHAnsi" w:cstheme="minorHAnsi"/>
                <w:color w:val="000000" w:themeColor="text1"/>
                <w:sz w:val="21"/>
                <w:szCs w:val="21"/>
              </w:rPr>
              <w:t>and:</w:t>
            </w:r>
          </w:p>
          <w:p w14:paraId="15A3CFF4" w14:textId="6E218EAC" w:rsidR="001A2637" w:rsidRPr="00A84A3F" w:rsidRDefault="001A2637" w:rsidP="00A84A3F">
            <w:pPr>
              <w:rPr>
                <w:rFonts w:asciiTheme="minorHAnsi" w:hAnsiTheme="minorHAnsi" w:cstheme="minorHAnsi"/>
                <w:color w:val="000000" w:themeColor="text1"/>
                <w:sz w:val="21"/>
                <w:szCs w:val="21"/>
              </w:rPr>
            </w:pPr>
            <w:hyperlink r:id="rId12" w:history="1">
              <w:r w:rsidRPr="00A84A3F">
                <w:rPr>
                  <w:rStyle w:val="Hyperlink"/>
                  <w:rFonts w:asciiTheme="minorHAnsi" w:hAnsiTheme="minorHAnsi" w:cstheme="minorHAnsi"/>
                  <w:sz w:val="22"/>
                  <w:szCs w:val="22"/>
                </w:rPr>
                <w:t>https://wbm.unh.edu/</w:t>
              </w:r>
            </w:hyperlink>
          </w:p>
        </w:tc>
        <w:tc>
          <w:tcPr>
            <w:tcW w:w="2200" w:type="dxa"/>
            <w:tcBorders>
              <w:right w:val="nil"/>
            </w:tcBorders>
          </w:tcPr>
          <w:p w14:paraId="486D8BA6"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lastRenderedPageBreak/>
              <w:fldChar w:fldCharType="begin"/>
            </w:r>
            <w:r w:rsidRPr="00A84A3F">
              <w:rPr>
                <w:rFonts w:asciiTheme="minorHAnsi" w:hAnsiTheme="minorHAnsi" w:cstheme="minorHAnsi"/>
                <w:sz w:val="21"/>
                <w:szCs w:val="21"/>
              </w:rPr>
              <w:instrText xml:space="preserve"> ADDIN ZOTERO_ITEM CSL_CITATION {"citationID":"hJDajRKb","properties":{"formattedCitation":"(\\uc0\\u8220{}Digital soil map of the world and derived soil properties,\\uc0\\u8221{} 2003; Yang et al., 2016)","plainCitation":"(“Digital soil map of the world and derived soil properties,” 2003; Yang et al., 2016)","dontUpdate":true,"noteIndex":0},"citationItems":[{"id":985,"uris":["http://zotero.org/users/local/ICiTRsT1/items/R3DU4ATJ"],"uri":["http://zotero.org/users/local/ICiTRsT1/items/R3DU4ATJ"],"itemData":{"id":985,"type":"article-journal","abstract":"Plant rooting depth (Zr) is a key parameter in hydrological and biogeochemical models, yet the global spatial distribution of Zr is largely unknown due to the difﬁculties in its direct measurement. Additionally, Zr observations are usually only representative of a single plant or several plants, which can differ greatly from the effective Zr over a modeling unit (e.g., catchment or grid-box). Here, we provide a global parameterization of an analytical Zr model that balances the marginal carbon cost and beneﬁt of deeper roots, and produce a climatological (i.e., 1982–2010 average) global Zr map. To test the Zr estimates, we apply the estimated Zr in a highly transparent hydrological model (i.e., the Budyko-Choudhury-Porporato (BCP) model) to estimate mean annual actual evapotranspiration (E) across the globe. We then compare the estimated E with both water balance-based E observations at 32 major catchments and satellite grid-box retrievals across the globe. Our results show that the BCP model, when implemented with Zr estimated herein, optimally reproduced the spatial pattern of E at both scales (i.e., R2 5 0.94, RMSD 5 74 mm yr21 for catchments, and R2 5 0.90, RMSD 5 125 mm yr21 for grid-boxes) and provides improved model outputs when compared to BCP model results from two already existing global Zr data sets. These results suggest that our Zr estimates can be effectively used in state-of-the-art hydrological models, and potentially biogeochemical models, where the determination of Zr currently largely relies on biome type-based look-up tables.","container-title":"Water Resources Research","DOI":"10.1002/2016WR019392","ISSN":"00431397","issue":"10","journalAbbreviation":"Water Resour. Res.","language":"en","page":"8260-8276","source":"DOI.org (Crossref)","title":"Global estimation of effective plant rooting depth: Implications for hydrological modeling: GLOBAL HYDROLOGICAL EFFECTIVE ROOTING DEPTH","title-short":"Global estimation of effective plant rooting depth","volume":"52","author":[{"family":"Yang","given":"Yuting"},{"family":"Donohue","given":"Randall J."},{"family":"McVicar","given":"Tim R."}],"issued":{"date-parts":[["2016",10]]}}},{"id":1224,"uris":["http://zotero.org/users/local/ICiTRsT1/items/JLJRMLLS"],"uri":["http://zotero.org/users/local/ICiTRsT1/items/JLJRMLLS"],"itemData":{"id":1224,"type":"map","abstract":"The CD-ROM contains two types of files, DSMW map sheets and derived soil properties files with images derived from the Soil map of the World. DMSW consists of the data from 10 map sheets: Africa, North America, Central America, South America, Europe, Central and Northeast Asia, Near East, Far East, Southeast Asia, and Australiasia. The maps are available in four formats: two vector formats (ARC/INFO Native and Export) and two raster formats (ERDAS and IDRISI). The derived soil properties files include programs that interpret the maps in terms of parameters such as pH, organic carbon content, C/N ratio, clay mineralogy, soil depth, soil and terrain stability for specific crop production, soil moisture storage capacity and soil drainage class","call-number":"G3201.J3 2003 .F6","edition":"Rev. 1","event-place":"Rome, Italy","ISBN":"978-92-5-104895-5","note":"medium: electronic resource\nnumber-of-pages: 1\ncollection-number: 1\ncollection-title: FAO land and water digital media series\nOCLC: ocm52200846","publisher":"FAO","publisher-place":"Rome, Italy","source":"Library of Congress ISBN","title":"Digital soil map of the world and derived soil properties","issued":{"date-parts":[["2003"]]}}}],"schema":"https://github.com/citation-style-language/schema/raw/master/csl-citation.json"}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sz w:val="21"/>
                <w:szCs w:val="21"/>
              </w:rPr>
              <w:t>FAO/UNESCO (2003); Yang et al. (2016)</w:t>
            </w:r>
            <w:r w:rsidRPr="00A84A3F">
              <w:rPr>
                <w:rFonts w:asciiTheme="minorHAnsi" w:hAnsiTheme="minorHAnsi" w:cstheme="minorHAnsi"/>
                <w:sz w:val="21"/>
                <w:szCs w:val="21"/>
              </w:rPr>
              <w:fldChar w:fldCharType="end"/>
            </w:r>
          </w:p>
          <w:p w14:paraId="2D932823" w14:textId="77777777" w:rsidR="00A84A3F" w:rsidRPr="00A84A3F" w:rsidRDefault="00A84A3F" w:rsidP="00A84A3F">
            <w:pPr>
              <w:rPr>
                <w:rFonts w:asciiTheme="minorHAnsi" w:hAnsiTheme="minorHAnsi" w:cstheme="minorHAnsi"/>
                <w:sz w:val="21"/>
                <w:szCs w:val="21"/>
              </w:rPr>
            </w:pPr>
          </w:p>
        </w:tc>
      </w:tr>
      <w:tr w:rsidR="00A84A3F" w:rsidRPr="00A84A3F" w14:paraId="2E899312" w14:textId="77777777" w:rsidTr="0017464E">
        <w:tc>
          <w:tcPr>
            <w:tcW w:w="1705" w:type="dxa"/>
            <w:tcBorders>
              <w:left w:val="nil"/>
            </w:tcBorders>
          </w:tcPr>
          <w:p w14:paraId="62C7D6BE"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Glacier runoff, volume and area*</w:t>
            </w:r>
          </w:p>
        </w:tc>
        <w:tc>
          <w:tcPr>
            <w:tcW w:w="2430" w:type="dxa"/>
          </w:tcPr>
          <w:p w14:paraId="2786234C"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GloGEM glacier model</w:t>
            </w:r>
          </w:p>
        </w:tc>
        <w:tc>
          <w:tcPr>
            <w:tcW w:w="3690" w:type="dxa"/>
          </w:tcPr>
          <w:p w14:paraId="6004EB9B" w14:textId="71685253" w:rsidR="00A84A3F" w:rsidRPr="00A84A3F" w:rsidRDefault="001A2637" w:rsidP="00A84A3F">
            <w:pPr>
              <w:rPr>
                <w:rFonts w:asciiTheme="minorHAnsi" w:hAnsiTheme="minorHAnsi" w:cstheme="minorHAnsi"/>
                <w:sz w:val="21"/>
                <w:szCs w:val="21"/>
              </w:rPr>
            </w:pPr>
            <w:hyperlink r:id="rId13" w:history="1">
              <w:r w:rsidRPr="00A84A3F">
                <w:rPr>
                  <w:rStyle w:val="Hyperlink"/>
                  <w:rFonts w:asciiTheme="minorHAnsi" w:hAnsiTheme="minorHAnsi" w:cstheme="minorHAnsi"/>
                  <w:sz w:val="22"/>
                  <w:szCs w:val="22"/>
                </w:rPr>
                <w:t>https://wbm.unh.edu/</w:t>
              </w:r>
            </w:hyperlink>
          </w:p>
        </w:tc>
        <w:tc>
          <w:tcPr>
            <w:tcW w:w="2200" w:type="dxa"/>
            <w:tcBorders>
              <w:right w:val="nil"/>
            </w:tcBorders>
          </w:tcPr>
          <w:p w14:paraId="37CF80B6"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{"citationID":"mhpAwaph","properties":{"formattedCitation":"(Huss &amp; Hock, 2015)","plainCitation":"(Huss &amp; Hock, 2015)","dontUpdate":true,"noteIndex":0},"citationItems":[{"id":908,"uris":["http://zotero.org/users/local/ICiTRsT1/items/MFNIKIQU"],"uri":["http://zotero.org/users/local/ICiTRsT1/items/MFNIKIQU"],"itemData":{"id":908,"type":"article-journal","abstract":"The anticipated retreat of glaciers around the globe will pose far-reaching challenges to the management of fresh water resources and signiﬁcantly contribute to sea-level rise within the coming decades. Here, we present a new model for calculating the twenty-ﬁrst century mass changes of all glaciers on Earth outside the ice sheets. The Global Glacier Evolution Model (GloGEM) includes mass loss due to frontal ablation at marine-terminating glacier fronts and accounts for glacier advance/retreat and surface elevation changes. Simulations are driven with monthly near-surface air temperature and precipitation from 14 Global Circulation Models forced by RCP2.6, RCP4.5, and RCP8.5 emission scenarios. Depending on the scenario, the model yields a global glacier volume loss of 25–48% between 2010 and 2100. For calculating glacier contribution to sea-level rise, we account for ice located below sea-level presently displacing ocean water. This effect reduces the glacier contribution by 11–14%, so that our model predicts a sea-level equivalent (multi-model mean ±1 standard deviation) of 79±24 mm (RCP2.6), 108±28 mm (RCP4.5), and 157±31 mm (RCP8.5). Mass losses by frontal ablation account for 10% of total ablation globally, and up to </w:instrText>
            </w:r>
            <w:r w:rsidRPr="00A84A3F">
              <w:rPr>
                <w:rFonts w:ascii="Cambria Math" w:hAnsi="Cambria Math" w:cs="Cambria Math"/>
                <w:sz w:val="21"/>
                <w:szCs w:val="21"/>
              </w:rPr>
              <w:instrText>∼</w:instrText>
            </w:r>
            <w:r w:rsidRPr="00A84A3F">
              <w:rPr>
                <w:rFonts w:asciiTheme="minorHAnsi" w:hAnsiTheme="minorHAnsi" w:cstheme="minorHAnsi"/>
                <w:sz w:val="21"/>
                <w:szCs w:val="21"/>
              </w:rPr>
              <w:instrText xml:space="preserve">30% regionally. Regional equilibrium line altitudes are projected to rise by </w:instrText>
            </w:r>
            <w:r w:rsidRPr="00A84A3F">
              <w:rPr>
                <w:rFonts w:ascii="Cambria Math" w:hAnsi="Cambria Math" w:cs="Cambria Math"/>
                <w:sz w:val="21"/>
                <w:szCs w:val="21"/>
              </w:rPr>
              <w:instrText>∼</w:instrText>
            </w:r>
            <w:r w:rsidRPr="00A84A3F">
              <w:rPr>
                <w:rFonts w:asciiTheme="minorHAnsi" w:hAnsiTheme="minorHAnsi" w:cstheme="minorHAnsi"/>
                <w:sz w:val="21"/>
                <w:szCs w:val="21"/>
              </w:rPr>
              <w:instrText xml:space="preserve">100–800 m until 2100, but the effect on ice wastage depends on initial glacier hypsometries.","container-title":"Frontiers in Earth Science","DOI":"10.3389/feart.2015.00054","ISSN":"2296-6463","journalAbbreviation":"Front. Earth Sci.","language":"en","source":"DOI.org (Crossref)","title":"A new model for global glacier change and sea-level rise","URL":"http://journal.frontiersin.org/Article/10.3389/feart.2015.00054/abstract","volume":"3","author":[{"family":"Huss","given":"Matthias"},{"family":"Hock","given":"Regine"}],"accessed":{"date-parts":[["2022",1,12]]},"issued":{"date-parts":[["2015",9,30]]}}}],"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Huss &amp; Hock (2015)</w:t>
            </w:r>
            <w:r w:rsidRPr="00A84A3F">
              <w:rPr>
                <w:rFonts w:asciiTheme="minorHAnsi" w:hAnsiTheme="minorHAnsi" w:cstheme="minorHAnsi"/>
                <w:sz w:val="21"/>
                <w:szCs w:val="21"/>
              </w:rPr>
              <w:fldChar w:fldCharType="end"/>
            </w:r>
          </w:p>
        </w:tc>
      </w:tr>
      <w:tr w:rsidR="00A84A3F" w:rsidRPr="00A84A3F" w14:paraId="3B546CCE" w14:textId="77777777" w:rsidTr="0017464E">
        <w:tc>
          <w:tcPr>
            <w:tcW w:w="1705" w:type="dxa"/>
            <w:tcBorders>
              <w:left w:val="nil"/>
            </w:tcBorders>
          </w:tcPr>
          <w:p w14:paraId="6EDBE1EB"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Crop maps &amp; calendars*</w:t>
            </w:r>
          </w:p>
        </w:tc>
        <w:tc>
          <w:tcPr>
            <w:tcW w:w="2430" w:type="dxa"/>
          </w:tcPr>
          <w:p w14:paraId="0476E00C"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MIRCA2000 v1.1</w:t>
            </w:r>
          </w:p>
        </w:tc>
        <w:tc>
          <w:tcPr>
            <w:tcW w:w="3690" w:type="dxa"/>
          </w:tcPr>
          <w:p w14:paraId="76B56EE0" w14:textId="3CCA9205" w:rsidR="00A84A3F" w:rsidRDefault="001A2637" w:rsidP="00A84A3F">
            <w:pPr>
              <w:rPr>
                <w:rFonts w:asciiTheme="minorHAnsi" w:hAnsiTheme="minorHAnsi" w:cstheme="minorHAnsi"/>
                <w:sz w:val="21"/>
                <w:szCs w:val="21"/>
              </w:rPr>
            </w:pPr>
            <w:hyperlink r:id="rId14" w:history="1">
              <w:r w:rsidRPr="009B24B7">
                <w:rPr>
                  <w:rStyle w:val="Hyperlink"/>
                  <w:rFonts w:cstheme="minorHAnsi"/>
                  <w:sz w:val="21"/>
                  <w:szCs w:val="21"/>
                </w:rPr>
                <w:t>https://www.uni-frankfurt.de/45218023/MIRCA</w:t>
              </w:r>
            </w:hyperlink>
          </w:p>
          <w:p w14:paraId="65B5064E" w14:textId="77777777" w:rsidR="001A2637" w:rsidRDefault="001A2637" w:rsidP="00A84A3F">
            <w:pPr>
              <w:rPr>
                <w:rFonts w:asciiTheme="minorHAnsi" w:hAnsiTheme="minorHAnsi" w:cstheme="minorHAnsi"/>
                <w:sz w:val="21"/>
                <w:szCs w:val="21"/>
              </w:rPr>
            </w:pPr>
            <w:r>
              <w:rPr>
                <w:rFonts w:asciiTheme="minorHAnsi" w:hAnsiTheme="minorHAnsi" w:cstheme="minorHAnsi"/>
                <w:sz w:val="21"/>
                <w:szCs w:val="21"/>
              </w:rPr>
              <w:t>and:</w:t>
            </w:r>
          </w:p>
          <w:p w14:paraId="5F7DE095" w14:textId="6CBFBB52" w:rsidR="001A2637" w:rsidRPr="00A84A3F" w:rsidRDefault="001A2637" w:rsidP="00A84A3F">
            <w:pPr>
              <w:rPr>
                <w:rFonts w:asciiTheme="minorHAnsi" w:hAnsiTheme="minorHAnsi" w:cstheme="minorHAnsi"/>
                <w:sz w:val="21"/>
                <w:szCs w:val="21"/>
              </w:rPr>
            </w:pPr>
            <w:hyperlink r:id="rId15" w:history="1">
              <w:r w:rsidRPr="00A84A3F">
                <w:rPr>
                  <w:rStyle w:val="Hyperlink"/>
                  <w:rFonts w:asciiTheme="minorHAnsi" w:hAnsiTheme="minorHAnsi" w:cstheme="minorHAnsi"/>
                  <w:sz w:val="22"/>
                  <w:szCs w:val="22"/>
                </w:rPr>
                <w:t>https://wbm.unh.edu/</w:t>
              </w:r>
            </w:hyperlink>
          </w:p>
        </w:tc>
        <w:tc>
          <w:tcPr>
            <w:tcW w:w="2200" w:type="dxa"/>
            <w:tcBorders>
              <w:right w:val="nil"/>
            </w:tcBorders>
          </w:tcPr>
          <w:p w14:paraId="7B1DA51E"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{"citationID":"ok2BZM1H","properties":{"formattedCitation":"(Portmann et al., 2010)","plainCitation":"(Portmann et al., 2010)","dontUpdate":true,"noteIndex":0},"citationItems":[{"id":812,"uris":["http://zotero.org/users/local/ICiTRsT1/items/ELZNYRJA"],"uri":["http://zotero.org/users/local/ICiTRsT1/items/ELZNYRJA"],"itemData":{"id":812,"type":"article-journal","container-title":"Global Biogeochemical Cycles","DOI":"10.1029/2008GB003435","ISSN":"08866236","issue":"1","journalAbbreviation":"Global Biogeochem. Cycles","language":"en","page":"n/a-n/a","source":"DOI.org (Crossref)","title":"MIRCA2000-Global monthly irrigated and rainfed crop areas around the year 2000: A new high-resolution data set for agricultural and hydrological modeling: MONTHLY IRRIGATED AND RAINFED CROP AREAS","title-short":"MIRCA2000-Global monthly irrigated and rainfed crop areas around the year 2000","volume":"24","author":[{"family":"Portmann","given":"Felix T."},{"family":"Siebert","given":"Stefan"},{"family":"Döll","given":"Petra"}],"issued":{"date-parts":[["2010",3]]}}}],"schema":"https://github.com/citation-style-language/schema/raw/master/csl-citation.json"}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Portmann et al. (2010)</w:t>
            </w:r>
            <w:r w:rsidRPr="00A84A3F">
              <w:rPr>
                <w:rFonts w:asciiTheme="minorHAnsi" w:hAnsiTheme="minorHAnsi" w:cstheme="minorHAnsi"/>
                <w:sz w:val="21"/>
                <w:szCs w:val="21"/>
              </w:rPr>
              <w:fldChar w:fldCharType="end"/>
            </w:r>
          </w:p>
        </w:tc>
      </w:tr>
      <w:tr w:rsidR="00A84A3F" w:rsidRPr="00A84A3F" w14:paraId="2D970C82" w14:textId="77777777" w:rsidTr="0017464E">
        <w:tc>
          <w:tcPr>
            <w:tcW w:w="1705" w:type="dxa"/>
            <w:tcBorders>
              <w:left w:val="nil"/>
            </w:tcBorders>
          </w:tcPr>
          <w:p w14:paraId="30DEECE2"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SW:GW ratio*</w:t>
            </w:r>
          </w:p>
        </w:tc>
        <w:tc>
          <w:tcPr>
            <w:tcW w:w="2430" w:type="dxa"/>
          </w:tcPr>
          <w:p w14:paraId="73326FF7"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FAO AQUASTAT</w:t>
            </w:r>
          </w:p>
        </w:tc>
        <w:tc>
          <w:tcPr>
            <w:tcW w:w="3690" w:type="dxa"/>
          </w:tcPr>
          <w:p w14:paraId="2575C09E" w14:textId="2249D0D1" w:rsidR="00A84A3F" w:rsidRDefault="001A2637" w:rsidP="00A84A3F">
            <w:pPr>
              <w:rPr>
                <w:rFonts w:asciiTheme="minorHAnsi" w:hAnsiTheme="minorHAnsi" w:cstheme="minorHAnsi"/>
                <w:sz w:val="21"/>
                <w:szCs w:val="21"/>
              </w:rPr>
            </w:pPr>
            <w:hyperlink r:id="rId16" w:history="1">
              <w:r w:rsidRPr="009B24B7">
                <w:rPr>
                  <w:rStyle w:val="Hyperlink"/>
                  <w:rFonts w:cstheme="minorHAnsi"/>
                  <w:sz w:val="21"/>
                  <w:szCs w:val="21"/>
                </w:rPr>
                <w:t>https://www.fao.org/aquastat/statistics/query/index.html;jsessionid=71F6F6340C470CFBE92D71489546AA39</w:t>
              </w:r>
            </w:hyperlink>
          </w:p>
          <w:p w14:paraId="6C867FCB" w14:textId="77777777" w:rsidR="001A2637" w:rsidRDefault="001A2637" w:rsidP="00A84A3F">
            <w:pPr>
              <w:rPr>
                <w:rFonts w:asciiTheme="minorHAnsi" w:hAnsiTheme="minorHAnsi" w:cstheme="minorHAnsi"/>
                <w:sz w:val="21"/>
                <w:szCs w:val="21"/>
              </w:rPr>
            </w:pPr>
            <w:r>
              <w:rPr>
                <w:rFonts w:asciiTheme="minorHAnsi" w:hAnsiTheme="minorHAnsi" w:cstheme="minorHAnsi"/>
                <w:sz w:val="21"/>
                <w:szCs w:val="21"/>
              </w:rPr>
              <w:t>and:</w:t>
            </w:r>
          </w:p>
          <w:p w14:paraId="70FE5D13" w14:textId="7EE1801C" w:rsidR="001A2637" w:rsidRPr="00A84A3F" w:rsidRDefault="001A2637" w:rsidP="00A84A3F">
            <w:pPr>
              <w:rPr>
                <w:rFonts w:asciiTheme="minorHAnsi" w:hAnsiTheme="minorHAnsi" w:cstheme="minorHAnsi"/>
                <w:sz w:val="21"/>
                <w:szCs w:val="21"/>
              </w:rPr>
            </w:pPr>
            <w:hyperlink r:id="rId17" w:history="1">
              <w:r w:rsidRPr="00A84A3F">
                <w:rPr>
                  <w:rStyle w:val="Hyperlink"/>
                  <w:rFonts w:asciiTheme="minorHAnsi" w:hAnsiTheme="minorHAnsi" w:cstheme="minorHAnsi"/>
                  <w:sz w:val="22"/>
                  <w:szCs w:val="22"/>
                </w:rPr>
                <w:t>https://wbm.unh.edu/</w:t>
              </w:r>
            </w:hyperlink>
          </w:p>
        </w:tc>
        <w:tc>
          <w:tcPr>
            <w:tcW w:w="2200" w:type="dxa"/>
            <w:tcBorders>
              <w:right w:val="nil"/>
            </w:tcBorders>
          </w:tcPr>
          <w:p w14:paraId="694595F7"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 xml:space="preserve">FAO (2015) </w:t>
            </w:r>
          </w:p>
        </w:tc>
      </w:tr>
      <w:tr w:rsidR="00A84A3F" w:rsidRPr="00A84A3F" w14:paraId="28A176C5" w14:textId="77777777" w:rsidTr="0017464E">
        <w:tc>
          <w:tcPr>
            <w:tcW w:w="1705" w:type="dxa"/>
            <w:tcBorders>
              <w:left w:val="nil"/>
            </w:tcBorders>
          </w:tcPr>
          <w:p w14:paraId="16C7A0A9"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Irrigation Efficiency</w:t>
            </w:r>
          </w:p>
        </w:tc>
        <w:tc>
          <w:tcPr>
            <w:tcW w:w="2430" w:type="dxa"/>
          </w:tcPr>
          <w:p w14:paraId="036B272D"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Rasterized data from Table 1 of Döll and Siebert (2002)</w:t>
            </w:r>
          </w:p>
        </w:tc>
        <w:tc>
          <w:tcPr>
            <w:tcW w:w="3690" w:type="dxa"/>
          </w:tcPr>
          <w:p w14:paraId="40CA8A2B"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https://agupubs.onlinelibrary.wiley.com/doi/full/10.1029/2001WR000355</w:t>
            </w:r>
          </w:p>
        </w:tc>
        <w:tc>
          <w:tcPr>
            <w:tcW w:w="2200" w:type="dxa"/>
            <w:tcBorders>
              <w:right w:val="nil"/>
            </w:tcBorders>
          </w:tcPr>
          <w:p w14:paraId="35235C87"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{"citationID":"ScVmx6VZ","properties":{"formattedCitation":"(Petra D\\uc0\\u246{}ll &amp; Siebert, 2002)","plainCitation":"(Petra Döll &amp; Siebert, 2002)","dontUpdate":true,"noteIndex":0},"citationItems":[{"id":1012,"uris":["http://zotero.org/users/local/ICiTRsT1/items/MUNIJZHH"],"uri":["http://zotero.org/users/local/ICiTRsT1/items/MUNIJZHH"],"itemData":{"id":1012,"type":"article-journal","container-title":"Water Resources Research","DOI":"10.1029/2001WR000355","ISSN":"00431397","issue":"4","journalAbbreviation":"Water Resour. Res.","language":"en","page":"8-1-8-10","source":"DOI.org (Crossref)","title":"Global modeling of irrigation water requirements: GLOBAL MODELING OF IRRIGATION WATER REQUIREMENTS","title-short":"Global modeling of irrigation water requirements","volume":"38","author":[{"family":"Döll","given":"Petra"},{"family":"Siebert","given":"Stefan"}],"issued":{"date-parts":[["2002",4]]}}}],"schema":"https://github.com/citation-style-language/schema/raw/master/csl-citation.json"}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sz w:val="21"/>
                <w:szCs w:val="21"/>
              </w:rPr>
              <w:t>Döll &amp; Siebert (2002)</w:t>
            </w:r>
            <w:r w:rsidRPr="00A84A3F">
              <w:rPr>
                <w:rFonts w:asciiTheme="minorHAnsi" w:hAnsiTheme="minorHAnsi" w:cstheme="minorHAnsi"/>
                <w:sz w:val="21"/>
                <w:szCs w:val="21"/>
              </w:rPr>
              <w:fldChar w:fldCharType="end"/>
            </w:r>
          </w:p>
        </w:tc>
      </w:tr>
      <w:tr w:rsidR="00A84A3F" w:rsidRPr="00A84A3F" w14:paraId="6334F5DC" w14:textId="77777777" w:rsidTr="0017464E">
        <w:tc>
          <w:tcPr>
            <w:tcW w:w="1705" w:type="dxa"/>
            <w:tcBorders>
              <w:left w:val="nil"/>
            </w:tcBorders>
          </w:tcPr>
          <w:p w14:paraId="5556213B"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Rice paddy percolation rate*</w:t>
            </w:r>
          </w:p>
        </w:tc>
        <w:tc>
          <w:tcPr>
            <w:tcW w:w="2430" w:type="dxa"/>
          </w:tcPr>
          <w:p w14:paraId="6445C114"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Derived from the FAO/UNESCO soil map of the world</w:t>
            </w:r>
          </w:p>
        </w:tc>
        <w:tc>
          <w:tcPr>
            <w:tcW w:w="3690" w:type="dxa"/>
          </w:tcPr>
          <w:p w14:paraId="17512A44" w14:textId="27E9D764" w:rsidR="00A84A3F" w:rsidRDefault="001A2637" w:rsidP="00A84A3F">
            <w:pPr>
              <w:rPr>
                <w:rFonts w:asciiTheme="minorHAnsi" w:hAnsiTheme="minorHAnsi" w:cstheme="minorHAnsi"/>
                <w:sz w:val="21"/>
                <w:szCs w:val="21"/>
              </w:rPr>
            </w:pPr>
            <w:hyperlink r:id="rId18" w:history="1">
              <w:r w:rsidRPr="009B24B7">
                <w:rPr>
                  <w:rStyle w:val="Hyperlink"/>
                  <w:rFonts w:cstheme="minorHAnsi"/>
                  <w:sz w:val="21"/>
                  <w:szCs w:val="21"/>
                </w:rPr>
                <w:t>https://www.fao.org/soils-portal/soil-survey/soil-maps-and-databases/faounesco-soil-map-of-the-world/en/</w:t>
              </w:r>
            </w:hyperlink>
          </w:p>
          <w:p w14:paraId="7F2826D8" w14:textId="77777777" w:rsidR="001A2637" w:rsidRDefault="001A2637" w:rsidP="00A84A3F">
            <w:pPr>
              <w:rPr>
                <w:rFonts w:asciiTheme="minorHAnsi" w:hAnsiTheme="minorHAnsi" w:cstheme="minorHAnsi"/>
                <w:sz w:val="21"/>
                <w:szCs w:val="21"/>
              </w:rPr>
            </w:pPr>
            <w:r>
              <w:rPr>
                <w:rFonts w:asciiTheme="minorHAnsi" w:hAnsiTheme="minorHAnsi" w:cstheme="minorHAnsi"/>
                <w:sz w:val="21"/>
                <w:szCs w:val="21"/>
              </w:rPr>
              <w:t>and:</w:t>
            </w:r>
          </w:p>
          <w:p w14:paraId="630D04A4" w14:textId="426732BE" w:rsidR="001A2637" w:rsidRPr="00A84A3F" w:rsidRDefault="001A2637" w:rsidP="00A84A3F">
            <w:pPr>
              <w:rPr>
                <w:rFonts w:asciiTheme="minorHAnsi" w:hAnsiTheme="minorHAnsi" w:cstheme="minorHAnsi"/>
                <w:sz w:val="21"/>
                <w:szCs w:val="21"/>
              </w:rPr>
            </w:pPr>
            <w:hyperlink r:id="rId19" w:history="1">
              <w:r w:rsidRPr="00A84A3F">
                <w:rPr>
                  <w:rStyle w:val="Hyperlink"/>
                  <w:rFonts w:asciiTheme="minorHAnsi" w:hAnsiTheme="minorHAnsi" w:cstheme="minorHAnsi"/>
                  <w:sz w:val="22"/>
                  <w:szCs w:val="22"/>
                </w:rPr>
                <w:t>https://wbm.unh.edu/</w:t>
              </w:r>
            </w:hyperlink>
          </w:p>
        </w:tc>
        <w:tc>
          <w:tcPr>
            <w:tcW w:w="2200" w:type="dxa"/>
            <w:tcBorders>
              <w:right w:val="nil"/>
            </w:tcBorders>
          </w:tcPr>
          <w:p w14:paraId="0577E265" w14:textId="77777777" w:rsidR="00A84A3F" w:rsidRPr="00A84A3F" w:rsidRDefault="00A84A3F" w:rsidP="00A84A3F">
            <w:pPr>
              <w:rPr>
                <w:rFonts w:asciiTheme="minorHAnsi" w:hAnsiTheme="minorHAnsi" w:cstheme="minorHAnsi"/>
                <w:sz w:val="21"/>
                <w:szCs w:val="21"/>
              </w:rPr>
            </w:pPr>
            <w:r w:rsidRPr="00A84A3F">
              <w:rPr>
                <w:rFonts w:asciiTheme="minorHAnsi" w:hAnsiTheme="minorHAnsi" w:cstheme="minorHAnsi"/>
                <w:sz w:val="21"/>
                <w:szCs w:val="21"/>
              </w:rPr>
              <w:t xml:space="preserve">FAO/UNESCO (2003), with derived data described by </w:t>
            </w: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{"citationID":"MS1KWfTg","properties":{"formattedCitation":"(Wisser et al., 2008)","plainCitation":"(Wisser et al., 2008)","dontUpdate":true,"noteIndex":0},"citationItems":[{"id":977,"uris":["http://zotero.org/users/local/ICiTRsT1/items/HEBMI47C"],"uri":["http://zotero.org/users/local/ICiTRsT1/items/HEBMI47C"],"itemData":{"id":977,"type":"article-journal","container-title":"Geophysical Research Letters","DOI":"10.1029/2008GL035296","ISSN":"0094-8276","issue":"24","journalAbbreviation":"Geophys. Res. Lett.","language":"en","page":"L24408","source":"DOI.org (Crossref)","title":"Global irrigation water demand: Variability and uncertainties arising from agricultural and climate data sets","title-short":"Global irrigation water demand","volume":"35","author":[{"family":"Wisser","given":"D"},{"family":"Frolking","given":"Steve"},{"family":"Douglas","given":"Ellen M."},{"family":"Fekete","given":"Balazs M."},{"family":"Vörösmarty","given":"Charles J."},{"family":"Schumann","given":"Andreas H."}],"issued":{"date-parts":[["2008",12,31]]}}}],"schema":"https://github.com/citation-style-language/schema/raw/master/csl-citation.json"}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Wisser et al. (2008)</w:t>
            </w:r>
            <w:r w:rsidRPr="00A84A3F">
              <w:rPr>
                <w:rFonts w:asciiTheme="minorHAnsi" w:hAnsiTheme="minorHAnsi" w:cstheme="minorHAnsi"/>
                <w:sz w:val="21"/>
                <w:szCs w:val="21"/>
              </w:rPr>
              <w:fldChar w:fldCharType="end"/>
            </w:r>
          </w:p>
        </w:tc>
      </w:tr>
    </w:tbl>
    <w:p w14:paraId="01C8E978" w14:textId="77777777" w:rsidR="00A84A3F" w:rsidRPr="00A84A3F" w:rsidRDefault="00A84A3F" w:rsidP="00A84A3F">
      <w:pPr>
        <w:rPr>
          <w:rFonts w:cstheme="minorHAnsi"/>
          <w:sz w:val="22"/>
          <w:szCs w:val="22"/>
        </w:rPr>
      </w:pPr>
      <w:r w:rsidRPr="00A84A3F">
        <w:rPr>
          <w:rFonts w:cstheme="minorHAnsi"/>
          <w:sz w:val="22"/>
          <w:szCs w:val="22"/>
        </w:rPr>
        <w:t xml:space="preserve">*Primary data was processed for formatting, gap-filling, or to generate a calculated product; the resulting formatted files are provided for download at </w:t>
      </w:r>
      <w:hyperlink r:id="rId20" w:history="1">
        <w:r w:rsidRPr="00A84A3F">
          <w:rPr>
            <w:rStyle w:val="Hyperlink"/>
            <w:rFonts w:cstheme="minorHAnsi"/>
            <w:sz w:val="22"/>
            <w:szCs w:val="22"/>
          </w:rPr>
          <w:t>https://wbm.unh.edu/</w:t>
        </w:r>
      </w:hyperlink>
      <w:r w:rsidRPr="00A84A3F">
        <w:rPr>
          <w:rFonts w:cstheme="minorHAnsi"/>
          <w:sz w:val="22"/>
          <w:szCs w:val="22"/>
        </w:rPr>
        <w:t xml:space="preserve"> (</w:t>
      </w:r>
      <w:commentRangeStart w:id="0"/>
      <w:r w:rsidRPr="00A84A3F">
        <w:rPr>
          <w:rFonts w:cstheme="minorHAnsi"/>
          <w:i/>
          <w:iCs/>
          <w:sz w:val="22"/>
          <w:szCs w:val="22"/>
        </w:rPr>
        <w:t>UNH Library DOI</w:t>
      </w:r>
      <w:commentRangeEnd w:id="0"/>
      <w:r w:rsidRPr="00A84A3F">
        <w:rPr>
          <w:rStyle w:val="CommentReference"/>
          <w:rFonts w:cstheme="minorHAnsi"/>
          <w:sz w:val="22"/>
          <w:szCs w:val="22"/>
        </w:rPr>
        <w:commentReference w:id="0"/>
      </w:r>
      <w:r w:rsidRPr="00A84A3F">
        <w:rPr>
          <w:rFonts w:cstheme="minorHAnsi"/>
          <w:sz w:val="22"/>
          <w:szCs w:val="22"/>
        </w:rPr>
        <w:t>) for simulation reproducibility.</w:t>
      </w:r>
    </w:p>
    <w:p w14:paraId="2C03518B" w14:textId="77777777" w:rsidR="001A4072" w:rsidRDefault="001A4072" w:rsidP="008554D3">
      <w:pPr>
        <w:spacing w:line="276" w:lineRule="auto"/>
        <w:rPr>
          <w:rFonts w:cstheme="minorHAnsi"/>
          <w:i/>
          <w:iCs/>
          <w:color w:val="000000"/>
          <w:sz w:val="22"/>
          <w:szCs w:val="22"/>
          <w:u w:val="single"/>
        </w:rPr>
      </w:pPr>
    </w:p>
    <w:p w14:paraId="3D99A107" w14:textId="7C00211D" w:rsidR="00EB05B1" w:rsidRPr="00A84A3F" w:rsidRDefault="00EB05B1" w:rsidP="008554D3">
      <w:pPr>
        <w:spacing w:line="276" w:lineRule="auto"/>
        <w:rPr>
          <w:rFonts w:cstheme="minorHAnsi"/>
          <w:i/>
          <w:iCs/>
          <w:color w:val="000000"/>
          <w:sz w:val="22"/>
          <w:szCs w:val="22"/>
          <w:u w:val="single"/>
        </w:rPr>
      </w:pPr>
      <w:r w:rsidRPr="00A84A3F">
        <w:rPr>
          <w:rFonts w:cstheme="minorHAnsi"/>
          <w:i/>
          <w:iCs/>
          <w:color w:val="000000"/>
          <w:sz w:val="22"/>
          <w:szCs w:val="22"/>
          <w:u w:val="single"/>
        </w:rPr>
        <w:t>Metadata</w:t>
      </w:r>
    </w:p>
    <w:p w14:paraId="30DD31F6" w14:textId="3DFEE552" w:rsidR="001A4072" w:rsidRDefault="00AA42E9" w:rsidP="008554D3">
      <w:pPr>
        <w:spacing w:line="276" w:lineRule="auto"/>
        <w:rPr>
          <w:rFonts w:cstheme="minorHAnsi"/>
          <w:sz w:val="22"/>
          <w:szCs w:val="22"/>
        </w:rPr>
      </w:pPr>
      <w:r w:rsidRPr="008554D3">
        <w:rPr>
          <w:rFonts w:cstheme="minorHAnsi"/>
          <w:sz w:val="22"/>
          <w:szCs w:val="22"/>
        </w:rPr>
        <w:t xml:space="preserve">Each spatial data set and database must be described in a metadata file with the extension </w:t>
      </w:r>
      <w:r w:rsidRPr="008554D3">
        <w:rPr>
          <w:rFonts w:cstheme="minorHAnsi"/>
          <w:i/>
          <w:iCs/>
          <w:sz w:val="22"/>
          <w:szCs w:val="22"/>
        </w:rPr>
        <w:t>“.init”</w:t>
      </w:r>
      <w:r w:rsidRPr="008554D3">
        <w:rPr>
          <w:rFonts w:cstheme="minorHAnsi"/>
          <w:sz w:val="22"/>
          <w:szCs w:val="22"/>
        </w:rPr>
        <w:t xml:space="preserve">.  </w:t>
      </w:r>
      <w:r w:rsidR="001A4072">
        <w:rPr>
          <w:rFonts w:cstheme="minorHAnsi"/>
          <w:sz w:val="22"/>
          <w:szCs w:val="22"/>
        </w:rPr>
        <w:t xml:space="preserve">These files are .txt files in the format of a perl-readable hash.  See the file </w:t>
      </w:r>
      <w:hyperlink r:id="rId25" w:history="1">
        <w:r w:rsidR="001A4072" w:rsidRPr="009B24B7">
          <w:rPr>
            <w:rStyle w:val="Hyperlink"/>
            <w:rFonts w:cstheme="minorHAnsi"/>
            <w:sz w:val="22"/>
            <w:szCs w:val="22"/>
          </w:rPr>
          <w:t>https://github.com/wsag/WBM/tree/main/instructions/</w:t>
        </w:r>
        <w:r w:rsidR="001A4072" w:rsidRPr="009B24B7">
          <w:rPr>
            <w:rStyle w:val="Hyperlink"/>
            <w:rFonts w:cstheme="minorHAnsi"/>
            <w:sz w:val="22"/>
            <w:szCs w:val="22"/>
          </w:rPr>
          <w:t>data_init_instructions.init</w:t>
        </w:r>
      </w:hyperlink>
      <w:r w:rsidR="001A4072">
        <w:rPr>
          <w:rFonts w:cstheme="minorHAnsi"/>
          <w:sz w:val="22"/>
          <w:szCs w:val="22"/>
        </w:rPr>
        <w:t xml:space="preserve"> </w:t>
      </w:r>
      <w:r w:rsidR="005B4A2D">
        <w:rPr>
          <w:rFonts w:cstheme="minorHAnsi"/>
          <w:sz w:val="22"/>
          <w:szCs w:val="22"/>
        </w:rPr>
        <w:t>for how to write this file</w:t>
      </w:r>
      <w:r w:rsidR="00113E4B">
        <w:rPr>
          <w:rFonts w:cstheme="minorHAnsi"/>
          <w:sz w:val="22"/>
          <w:szCs w:val="22"/>
        </w:rPr>
        <w:t xml:space="preserve"> with</w:t>
      </w:r>
      <w:r w:rsidR="005B4A2D">
        <w:rPr>
          <w:rFonts w:cstheme="minorHAnsi"/>
          <w:sz w:val="22"/>
          <w:szCs w:val="22"/>
        </w:rPr>
        <w:t xml:space="preserve"> correct </w:t>
      </w:r>
      <w:r w:rsidR="00113E4B">
        <w:rPr>
          <w:rFonts w:cstheme="minorHAnsi"/>
          <w:sz w:val="22"/>
          <w:szCs w:val="22"/>
        </w:rPr>
        <w:t>formatting</w:t>
      </w:r>
      <w:r w:rsidR="005B4A2D">
        <w:rPr>
          <w:rFonts w:cstheme="minorHAnsi"/>
          <w:sz w:val="22"/>
          <w:szCs w:val="22"/>
        </w:rPr>
        <w:t>, and the optional and required hash keys.</w:t>
      </w:r>
    </w:p>
    <w:p w14:paraId="14EDA78A" w14:textId="77777777" w:rsidR="001A4072" w:rsidRDefault="001A4072" w:rsidP="008554D3">
      <w:pPr>
        <w:spacing w:line="276" w:lineRule="auto"/>
        <w:rPr>
          <w:rFonts w:cstheme="minorHAnsi"/>
          <w:sz w:val="22"/>
          <w:szCs w:val="22"/>
        </w:rPr>
      </w:pPr>
    </w:p>
    <w:p w14:paraId="798DE91F" w14:textId="4B45A432" w:rsidR="00AA42E9" w:rsidRDefault="00AA42E9" w:rsidP="008554D3">
      <w:pPr>
        <w:spacing w:line="276" w:lineRule="auto"/>
        <w:rPr>
          <w:rFonts w:cstheme="minorHAnsi"/>
          <w:sz w:val="22"/>
          <w:szCs w:val="22"/>
        </w:rPr>
      </w:pPr>
      <w:r w:rsidRPr="008554D3">
        <w:rPr>
          <w:rFonts w:cstheme="minorHAnsi"/>
          <w:sz w:val="22"/>
          <w:szCs w:val="22"/>
        </w:rPr>
        <w:t xml:space="preserve">Input file unit conversions (e.g., converting temperature data from ºC to ºF) do not need to be performed prior to running WBM. Rather, the user can define a conversion slope and intercept for linear transformations within the metadata “.init” files, and WBM will automatically calculate the new units through the RIMS.pm module. </w:t>
      </w:r>
    </w:p>
    <w:p w14:paraId="49B8DDD7" w14:textId="54236C7A" w:rsidR="005B4A2D" w:rsidRDefault="005B4A2D" w:rsidP="008554D3">
      <w:pPr>
        <w:spacing w:line="276" w:lineRule="auto"/>
        <w:rPr>
          <w:rFonts w:cstheme="minorHAnsi"/>
          <w:sz w:val="22"/>
          <w:szCs w:val="22"/>
        </w:rPr>
      </w:pPr>
    </w:p>
    <w:p w14:paraId="6E056952" w14:textId="43217BC6" w:rsidR="005B4A2D" w:rsidRDefault="005B4A2D" w:rsidP="008554D3">
      <w:pPr>
        <w:spacing w:line="276" w:lineRule="auto"/>
        <w:rPr>
          <w:rFonts w:cstheme="minorHAnsi"/>
          <w:sz w:val="22"/>
          <w:szCs w:val="22"/>
        </w:rPr>
      </w:pPr>
      <w:r>
        <w:rPr>
          <w:rFonts w:cstheme="minorHAnsi"/>
          <w:sz w:val="22"/>
          <w:szCs w:val="22"/>
        </w:rPr>
        <w:t xml:space="preserve">Example of a </w:t>
      </w:r>
      <w:r w:rsidR="00113E4B">
        <w:rPr>
          <w:rFonts w:cstheme="minorHAnsi"/>
          <w:sz w:val="22"/>
          <w:szCs w:val="22"/>
        </w:rPr>
        <w:t>meta</w:t>
      </w:r>
      <w:r>
        <w:rPr>
          <w:rFonts w:cstheme="minorHAnsi"/>
          <w:sz w:val="22"/>
          <w:szCs w:val="22"/>
        </w:rPr>
        <w:t>data.init file with unit conversions:</w:t>
      </w:r>
    </w:p>
    <w:p w14:paraId="27319D2C" w14:textId="77777777" w:rsidR="005B4A2D" w:rsidRDefault="005B4A2D" w:rsidP="008554D3">
      <w:pPr>
        <w:spacing w:line="276" w:lineRule="auto"/>
        <w:rPr>
          <w:rFonts w:cstheme="minorHAnsi"/>
          <w:sz w:val="22"/>
          <w:szCs w:val="22"/>
        </w:rPr>
      </w:pPr>
    </w:p>
    <w:p w14:paraId="58DC27C6"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w:t>
      </w:r>
    </w:p>
    <w:p w14:paraId="10EEB03F"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Code_Name</w:t>
      </w:r>
      <w:r w:rsidRPr="00113E4B">
        <w:rPr>
          <w:rFonts w:ascii="Arial" w:hAnsi="Arial" w:cs="Arial"/>
          <w:sz w:val="20"/>
          <w:szCs w:val="20"/>
        </w:rPr>
        <w:tab/>
        <w:t>=&gt; 'merra2_prectotcorr_d',</w:t>
      </w:r>
    </w:p>
    <w:p w14:paraId="2FEC2825"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Data_Cube</w:t>
      </w:r>
      <w:r w:rsidRPr="00113E4B">
        <w:rPr>
          <w:rFonts w:ascii="Arial" w:hAnsi="Arial" w:cs="Arial"/>
          <w:sz w:val="20"/>
          <w:szCs w:val="20"/>
        </w:rPr>
        <w:tab/>
        <w:t>=&gt; 'merra2_prectotcorr',</w:t>
      </w:r>
    </w:p>
    <w:p w14:paraId="11CCE351"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lastRenderedPageBreak/>
        <w:t>Project</w:t>
      </w:r>
      <w:r w:rsidRPr="00113E4B">
        <w:rPr>
          <w:rFonts w:ascii="Arial" w:hAnsi="Arial" w:cs="Arial"/>
          <w:sz w:val="20"/>
          <w:szCs w:val="20"/>
        </w:rPr>
        <w:tab/>
      </w:r>
      <w:r w:rsidRPr="00113E4B">
        <w:rPr>
          <w:rFonts w:ascii="Arial" w:hAnsi="Arial" w:cs="Arial"/>
          <w:sz w:val="20"/>
          <w:szCs w:val="20"/>
        </w:rPr>
        <w:tab/>
        <w:t>=&gt; 'MERRA2',</w:t>
      </w:r>
    </w:p>
    <w:p w14:paraId="7C396606"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Time_Series</w:t>
      </w:r>
      <w:r w:rsidRPr="00113E4B">
        <w:rPr>
          <w:rFonts w:ascii="Arial" w:hAnsi="Arial" w:cs="Arial"/>
          <w:sz w:val="20"/>
          <w:szCs w:val="20"/>
        </w:rPr>
        <w:tab/>
        <w:t>=&gt; 'daily',</w:t>
      </w:r>
    </w:p>
    <w:p w14:paraId="410BFEF2"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Start_Date</w:t>
      </w:r>
      <w:r w:rsidRPr="00113E4B">
        <w:rPr>
          <w:rFonts w:ascii="Arial" w:hAnsi="Arial" w:cs="Arial"/>
          <w:sz w:val="20"/>
          <w:szCs w:val="20"/>
        </w:rPr>
        <w:tab/>
        <w:t>=&gt; '1980-01-01',</w:t>
      </w:r>
    </w:p>
    <w:p w14:paraId="0440730B"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End_Date</w:t>
      </w:r>
      <w:r w:rsidRPr="00113E4B">
        <w:rPr>
          <w:rFonts w:ascii="Arial" w:hAnsi="Arial" w:cs="Arial"/>
          <w:sz w:val="20"/>
          <w:szCs w:val="20"/>
        </w:rPr>
        <w:tab/>
        <w:t>=&gt; '2018-12-31',</w:t>
      </w:r>
    </w:p>
    <w:p w14:paraId="1E40DFBD"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Name</w:t>
      </w:r>
      <w:r w:rsidRPr="00113E4B">
        <w:rPr>
          <w:rFonts w:ascii="Arial" w:hAnsi="Arial" w:cs="Arial"/>
          <w:sz w:val="20"/>
          <w:szCs w:val="20"/>
        </w:rPr>
        <w:tab/>
      </w:r>
      <w:r w:rsidRPr="00113E4B">
        <w:rPr>
          <w:rFonts w:ascii="Arial" w:hAnsi="Arial" w:cs="Arial"/>
          <w:sz w:val="20"/>
          <w:szCs w:val="20"/>
        </w:rPr>
        <w:tab/>
        <w:t>=&gt; 'MERRA2 Total Surface Precipitation, bias corrected, Daily',</w:t>
      </w:r>
    </w:p>
    <w:p w14:paraId="39D4058A"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Param_Name</w:t>
      </w:r>
      <w:r w:rsidRPr="00113E4B">
        <w:rPr>
          <w:rFonts w:ascii="Arial" w:hAnsi="Arial" w:cs="Arial"/>
          <w:sz w:val="20"/>
          <w:szCs w:val="20"/>
        </w:rPr>
        <w:tab/>
        <w:t>=&gt; 'Precipitation',</w:t>
      </w:r>
    </w:p>
    <w:p w14:paraId="15E55B99" w14:textId="2E6A04BC"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Var_Name</w:t>
      </w:r>
      <w:r w:rsidRPr="00113E4B">
        <w:rPr>
          <w:rFonts w:ascii="Arial" w:hAnsi="Arial" w:cs="Arial"/>
          <w:sz w:val="20"/>
          <w:szCs w:val="20"/>
        </w:rPr>
        <w:tab/>
        <w:t>=&gt; 'PRECTOTCORR',</w:t>
      </w:r>
    </w:p>
    <w:p w14:paraId="3444611D" w14:textId="55A5BB8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Orig_Units</w:t>
      </w:r>
      <w:r w:rsidRPr="00113E4B">
        <w:rPr>
          <w:rFonts w:ascii="Arial" w:hAnsi="Arial" w:cs="Arial"/>
          <w:sz w:val="20"/>
          <w:szCs w:val="20"/>
        </w:rPr>
        <w:tab/>
        <w:t>=&gt; 'kg/(m^2 s)',</w:t>
      </w:r>
      <w:r w:rsidRPr="00113E4B">
        <w:rPr>
          <w:rFonts w:ascii="Arial" w:hAnsi="Arial" w:cs="Arial"/>
          <w:sz w:val="20"/>
          <w:szCs w:val="20"/>
        </w:rPr>
        <w:t xml:space="preserve">     </w:t>
      </w:r>
      <w:r w:rsidRPr="00113E4B">
        <w:rPr>
          <w:rFonts w:ascii="Arial" w:hAnsi="Arial" w:cs="Arial"/>
          <w:color w:val="C00000"/>
          <w:sz w:val="20"/>
          <w:szCs w:val="20"/>
        </w:rPr>
        <w:t># Units in the original data files</w:t>
      </w:r>
      <w:r w:rsidRPr="00113E4B">
        <w:rPr>
          <w:rFonts w:ascii="Arial" w:hAnsi="Arial" w:cs="Arial"/>
          <w:sz w:val="20"/>
          <w:szCs w:val="20"/>
        </w:rPr>
        <w:t xml:space="preserve">  </w:t>
      </w:r>
    </w:p>
    <w:p w14:paraId="1AF7B59B" w14:textId="428627CF"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Units</w:t>
      </w:r>
      <w:r w:rsidRPr="00113E4B">
        <w:rPr>
          <w:rFonts w:ascii="Arial" w:hAnsi="Arial" w:cs="Arial"/>
          <w:sz w:val="20"/>
          <w:szCs w:val="20"/>
        </w:rPr>
        <w:tab/>
      </w:r>
      <w:r w:rsidRPr="00113E4B">
        <w:rPr>
          <w:rFonts w:ascii="Arial" w:hAnsi="Arial" w:cs="Arial"/>
          <w:sz w:val="20"/>
          <w:szCs w:val="20"/>
        </w:rPr>
        <w:tab/>
        <w:t>=&gt; 'mm/day',</w:t>
      </w:r>
      <w:r w:rsidRPr="00113E4B">
        <w:rPr>
          <w:rFonts w:ascii="Arial" w:hAnsi="Arial" w:cs="Arial"/>
          <w:sz w:val="20"/>
          <w:szCs w:val="20"/>
        </w:rPr>
        <w:t xml:space="preserve">     </w:t>
      </w:r>
      <w:r w:rsidRPr="00113E4B">
        <w:rPr>
          <w:rFonts w:ascii="Arial" w:hAnsi="Arial" w:cs="Arial"/>
          <w:sz w:val="20"/>
          <w:szCs w:val="20"/>
        </w:rPr>
        <w:t xml:space="preserve">    </w:t>
      </w:r>
      <w:r w:rsidRPr="00113E4B">
        <w:rPr>
          <w:rFonts w:ascii="Arial" w:hAnsi="Arial" w:cs="Arial"/>
          <w:color w:val="C00000"/>
          <w:sz w:val="20"/>
          <w:szCs w:val="20"/>
        </w:rPr>
        <w:t xml:space="preserve"># Units in the </w:t>
      </w:r>
      <w:r w:rsidRPr="00113E4B">
        <w:rPr>
          <w:rFonts w:ascii="Arial" w:hAnsi="Arial" w:cs="Arial"/>
          <w:color w:val="C00000"/>
          <w:sz w:val="20"/>
          <w:szCs w:val="20"/>
        </w:rPr>
        <w:t>output binary files to be used by WBM</w:t>
      </w:r>
    </w:p>
    <w:p w14:paraId="2BFEB78D" w14:textId="660DE39B" w:rsidR="005B4A2D" w:rsidRPr="00113E4B" w:rsidRDefault="005B4A2D" w:rsidP="005B4A2D">
      <w:pPr>
        <w:spacing w:line="276" w:lineRule="auto"/>
        <w:rPr>
          <w:rFonts w:ascii="Arial" w:hAnsi="Arial" w:cs="Arial"/>
          <w:color w:val="C00000"/>
          <w:sz w:val="20"/>
          <w:szCs w:val="20"/>
        </w:rPr>
      </w:pPr>
      <w:r w:rsidRPr="00113E4B">
        <w:rPr>
          <w:rFonts w:ascii="Arial" w:hAnsi="Arial" w:cs="Arial"/>
          <w:sz w:val="20"/>
          <w:szCs w:val="20"/>
        </w:rPr>
        <w:t>Var_Scale</w:t>
      </w:r>
      <w:r w:rsidRPr="00113E4B">
        <w:rPr>
          <w:rFonts w:ascii="Arial" w:hAnsi="Arial" w:cs="Arial"/>
          <w:sz w:val="20"/>
          <w:szCs w:val="20"/>
        </w:rPr>
        <w:tab/>
        <w:t>=&gt; 86400,</w:t>
      </w:r>
      <w:r w:rsidRPr="00113E4B">
        <w:rPr>
          <w:rFonts w:ascii="Arial" w:hAnsi="Arial" w:cs="Arial"/>
          <w:sz w:val="20"/>
          <w:szCs w:val="20"/>
        </w:rPr>
        <w:t xml:space="preserve">             </w:t>
      </w:r>
      <w:r w:rsidRPr="00113E4B">
        <w:rPr>
          <w:rFonts w:ascii="Arial" w:hAnsi="Arial" w:cs="Arial"/>
          <w:color w:val="C00000"/>
          <w:sz w:val="20"/>
          <w:szCs w:val="20"/>
        </w:rPr>
        <w:t># Unit conversion: Scaler (slope)</w:t>
      </w:r>
    </w:p>
    <w:p w14:paraId="65D4778F" w14:textId="004B2E3E" w:rsidR="005B4A2D" w:rsidRPr="00113E4B" w:rsidRDefault="005B4A2D" w:rsidP="005B4A2D">
      <w:pPr>
        <w:spacing w:line="276" w:lineRule="auto"/>
        <w:rPr>
          <w:rFonts w:ascii="Arial" w:hAnsi="Arial" w:cs="Arial"/>
          <w:color w:val="C00000"/>
          <w:sz w:val="20"/>
          <w:szCs w:val="20"/>
        </w:rPr>
      </w:pPr>
      <w:r w:rsidRPr="00113E4B">
        <w:rPr>
          <w:rFonts w:ascii="Arial" w:hAnsi="Arial" w:cs="Arial"/>
          <w:sz w:val="20"/>
          <w:szCs w:val="20"/>
        </w:rPr>
        <w:t>Var_Offset</w:t>
      </w:r>
      <w:r w:rsidRPr="00113E4B">
        <w:rPr>
          <w:rFonts w:ascii="Arial" w:hAnsi="Arial" w:cs="Arial"/>
          <w:sz w:val="20"/>
          <w:szCs w:val="20"/>
        </w:rPr>
        <w:tab/>
        <w:t>=&gt; 0,</w:t>
      </w:r>
      <w:r w:rsidRPr="00113E4B">
        <w:rPr>
          <w:rFonts w:ascii="Arial" w:hAnsi="Arial" w:cs="Arial"/>
          <w:sz w:val="20"/>
          <w:szCs w:val="20"/>
        </w:rPr>
        <w:t xml:space="preserve">                     </w:t>
      </w:r>
      <w:r w:rsidRPr="00113E4B">
        <w:rPr>
          <w:rFonts w:ascii="Arial" w:hAnsi="Arial" w:cs="Arial"/>
          <w:color w:val="C00000"/>
          <w:sz w:val="20"/>
          <w:szCs w:val="20"/>
        </w:rPr>
        <w:t># Unit conversion: Offset (intercept)</w:t>
      </w:r>
    </w:p>
    <w:p w14:paraId="283F5540"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Bands</w:t>
      </w:r>
      <w:r w:rsidRPr="00113E4B">
        <w:rPr>
          <w:rFonts w:ascii="Arial" w:hAnsi="Arial" w:cs="Arial"/>
          <w:sz w:val="20"/>
          <w:szCs w:val="20"/>
        </w:rPr>
        <w:tab/>
      </w:r>
      <w:r w:rsidRPr="00113E4B">
        <w:rPr>
          <w:rFonts w:ascii="Arial" w:hAnsi="Arial" w:cs="Arial"/>
          <w:sz w:val="20"/>
          <w:szCs w:val="20"/>
        </w:rPr>
        <w:tab/>
        <w:t>=&gt; 1,</w:t>
      </w:r>
    </w:p>
    <w:p w14:paraId="716E92E5"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Projection</w:t>
      </w:r>
      <w:r w:rsidRPr="00113E4B">
        <w:rPr>
          <w:rFonts w:ascii="Arial" w:hAnsi="Arial" w:cs="Arial"/>
          <w:sz w:val="20"/>
          <w:szCs w:val="20"/>
        </w:rPr>
        <w:tab/>
        <w:t>=&gt; 'epsg:4326',</w:t>
      </w:r>
    </w:p>
    <w:p w14:paraId="3A064F2E"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Round</w:t>
      </w:r>
      <w:r w:rsidRPr="00113E4B">
        <w:rPr>
          <w:rFonts w:ascii="Arial" w:hAnsi="Arial" w:cs="Arial"/>
          <w:sz w:val="20"/>
          <w:szCs w:val="20"/>
        </w:rPr>
        <w:tab/>
      </w:r>
      <w:r w:rsidRPr="00113E4B">
        <w:rPr>
          <w:rFonts w:ascii="Arial" w:hAnsi="Arial" w:cs="Arial"/>
          <w:sz w:val="20"/>
          <w:szCs w:val="20"/>
        </w:rPr>
        <w:tab/>
        <w:t>=&gt; '%.2f',</w:t>
      </w:r>
    </w:p>
    <w:p w14:paraId="1F187872"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MetadataLink</w:t>
      </w:r>
      <w:r w:rsidRPr="00113E4B">
        <w:rPr>
          <w:rFonts w:ascii="Arial" w:hAnsi="Arial" w:cs="Arial"/>
          <w:sz w:val="20"/>
          <w:szCs w:val="20"/>
        </w:rPr>
        <w:tab/>
        <w:t>=&gt; 'https://gmao.gsfc.nasa.gov/reanalysis/MERRA-2/',</w:t>
      </w:r>
    </w:p>
    <w:p w14:paraId="08D17400"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File_Path</w:t>
      </w:r>
      <w:r w:rsidRPr="00113E4B">
        <w:rPr>
          <w:rFonts w:ascii="Arial" w:hAnsi="Arial" w:cs="Arial"/>
          <w:sz w:val="20"/>
          <w:szCs w:val="20"/>
        </w:rPr>
        <w:tab/>
        <w:t>=&gt; '/wbm/data/climate/precip/_YEAR_/MERRA2.PRECTOTCORR._YEAR_-_MONTH_-_DAY_.nc;',</w:t>
      </w:r>
    </w:p>
    <w:p w14:paraId="665BDB85" w14:textId="77777777"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DownloadLink</w:t>
      </w:r>
      <w:r w:rsidRPr="00113E4B">
        <w:rPr>
          <w:rFonts w:ascii="Arial" w:hAnsi="Arial" w:cs="Arial"/>
          <w:sz w:val="20"/>
          <w:szCs w:val="20"/>
        </w:rPr>
        <w:tab/>
        <w:t>=&gt; 'https://gmao.gsfc.nasa.gov/reanalysis/MERRA-2/',</w:t>
      </w:r>
    </w:p>
    <w:p w14:paraId="6D016E02" w14:textId="31E520C1"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citation</w:t>
      </w:r>
      <w:r w:rsidRPr="00113E4B">
        <w:rPr>
          <w:rFonts w:ascii="Arial" w:hAnsi="Arial" w:cs="Arial"/>
          <w:sz w:val="20"/>
          <w:szCs w:val="20"/>
        </w:rPr>
        <w:tab/>
      </w:r>
      <w:r w:rsidR="00113E4B">
        <w:rPr>
          <w:rFonts w:ascii="Arial" w:hAnsi="Arial" w:cs="Arial"/>
          <w:sz w:val="20"/>
          <w:szCs w:val="20"/>
        </w:rPr>
        <w:tab/>
      </w:r>
      <w:r w:rsidRPr="00113E4B">
        <w:rPr>
          <w:rFonts w:ascii="Arial" w:hAnsi="Arial" w:cs="Arial"/>
          <w:sz w:val="20"/>
          <w:szCs w:val="20"/>
        </w:rPr>
        <w:t>=&gt; 'The Modern-Era Retrospective Analysis for Research and Applications, Version 2 (MERRA-2), Ronald Gelaro, et al., 2017, J. Clim., doi: 10.1175/JCLI-D-16-0758.1'</w:t>
      </w:r>
      <w:r w:rsidRPr="00113E4B">
        <w:rPr>
          <w:rFonts w:ascii="Arial" w:hAnsi="Arial" w:cs="Arial"/>
          <w:sz w:val="20"/>
          <w:szCs w:val="20"/>
        </w:rPr>
        <w:t>,</w:t>
      </w:r>
    </w:p>
    <w:p w14:paraId="3D3321D5" w14:textId="5E1461FF"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 xml:space="preserve">DOI </w:t>
      </w:r>
      <w:r w:rsidR="00113E4B">
        <w:rPr>
          <w:rFonts w:ascii="Arial" w:hAnsi="Arial" w:cs="Arial"/>
          <w:sz w:val="20"/>
          <w:szCs w:val="20"/>
        </w:rPr>
        <w:tab/>
      </w:r>
      <w:r w:rsidR="00113E4B">
        <w:rPr>
          <w:rFonts w:ascii="Arial" w:hAnsi="Arial" w:cs="Arial"/>
          <w:sz w:val="20"/>
          <w:szCs w:val="20"/>
        </w:rPr>
        <w:tab/>
      </w:r>
      <w:r w:rsidRPr="00113E4B">
        <w:rPr>
          <w:rFonts w:ascii="Arial" w:hAnsi="Arial" w:cs="Arial"/>
          <w:sz w:val="20"/>
          <w:szCs w:val="20"/>
        </w:rPr>
        <w:t>=&gt; ‘</w:t>
      </w:r>
      <w:r w:rsidRPr="00113E4B">
        <w:rPr>
          <w:rFonts w:ascii="Arial" w:hAnsi="Arial" w:cs="Arial"/>
          <w:sz w:val="20"/>
          <w:szCs w:val="20"/>
        </w:rPr>
        <w:t>10.1175/JCLI-D-16-0758.1'</w:t>
      </w:r>
    </w:p>
    <w:p w14:paraId="048E6941" w14:textId="6AE623C2" w:rsidR="005B4A2D" w:rsidRPr="00113E4B" w:rsidRDefault="005B4A2D" w:rsidP="005B4A2D">
      <w:pPr>
        <w:spacing w:line="276" w:lineRule="auto"/>
        <w:rPr>
          <w:rFonts w:ascii="Arial" w:hAnsi="Arial" w:cs="Arial"/>
          <w:sz w:val="20"/>
          <w:szCs w:val="20"/>
        </w:rPr>
      </w:pPr>
      <w:r w:rsidRPr="00113E4B">
        <w:rPr>
          <w:rFonts w:ascii="Arial" w:hAnsi="Arial" w:cs="Arial"/>
          <w:sz w:val="20"/>
          <w:szCs w:val="20"/>
        </w:rPr>
        <w:t>}</w:t>
      </w:r>
    </w:p>
    <w:p w14:paraId="030D48E8" w14:textId="4F006AEC" w:rsidR="00EB05B1" w:rsidRDefault="00EB05B1" w:rsidP="008554D3">
      <w:pPr>
        <w:spacing w:line="276" w:lineRule="auto"/>
        <w:rPr>
          <w:rFonts w:cstheme="minorHAnsi"/>
          <w:sz w:val="22"/>
          <w:szCs w:val="22"/>
        </w:rPr>
      </w:pPr>
    </w:p>
    <w:p w14:paraId="5E12C02A" w14:textId="63EAEF48" w:rsidR="00113E4B" w:rsidRDefault="00113E4B" w:rsidP="008554D3">
      <w:pPr>
        <w:spacing w:line="276" w:lineRule="auto"/>
        <w:rPr>
          <w:rStyle w:val="Hyperlink"/>
          <w:rFonts w:cstheme="minorHAnsi"/>
          <w:sz w:val="22"/>
          <w:szCs w:val="22"/>
        </w:rPr>
      </w:pPr>
      <w:r>
        <w:rPr>
          <w:rFonts w:cstheme="minorHAnsi"/>
          <w:sz w:val="22"/>
          <w:szCs w:val="22"/>
        </w:rPr>
        <w:t>All metadata.init files associated with the data listed in Table 1, which are required to reproduce results from Grogan et al. (202</w:t>
      </w:r>
      <w:r w:rsidR="00E506AA">
        <w:rPr>
          <w:rFonts w:cstheme="minorHAnsi"/>
          <w:sz w:val="22"/>
          <w:szCs w:val="22"/>
        </w:rPr>
        <w:t>2</w:t>
      </w:r>
      <w:r>
        <w:rPr>
          <w:rFonts w:cstheme="minorHAnsi"/>
          <w:sz w:val="22"/>
          <w:szCs w:val="22"/>
        </w:rPr>
        <w:t xml:space="preserve">), are provided in the data_init directory of the data download here: </w:t>
      </w:r>
      <w:hyperlink r:id="rId26" w:history="1">
        <w:r w:rsidRPr="00A84A3F">
          <w:rPr>
            <w:rStyle w:val="Hyperlink"/>
            <w:rFonts w:cstheme="minorHAnsi"/>
            <w:sz w:val="22"/>
            <w:szCs w:val="22"/>
          </w:rPr>
          <w:t>https://wbm.unh.edu/</w:t>
        </w:r>
      </w:hyperlink>
    </w:p>
    <w:p w14:paraId="416B2EAC" w14:textId="77777777" w:rsidR="00113E4B" w:rsidRDefault="00113E4B" w:rsidP="008554D3">
      <w:pPr>
        <w:spacing w:line="276" w:lineRule="auto"/>
        <w:rPr>
          <w:rFonts w:cstheme="minorHAnsi"/>
          <w:sz w:val="22"/>
          <w:szCs w:val="22"/>
        </w:rPr>
      </w:pPr>
    </w:p>
    <w:p w14:paraId="73CFB9D4" w14:textId="085046EB" w:rsidR="00EB05B1" w:rsidRPr="00A84A3F" w:rsidRDefault="00EB05B1" w:rsidP="008554D3">
      <w:pPr>
        <w:spacing w:line="276" w:lineRule="auto"/>
        <w:rPr>
          <w:rFonts w:cstheme="minorHAnsi"/>
          <w:i/>
          <w:iCs/>
          <w:u w:val="single"/>
        </w:rPr>
      </w:pPr>
      <w:r w:rsidRPr="00A84A3F">
        <w:rPr>
          <w:rFonts w:cstheme="minorHAnsi"/>
          <w:i/>
          <w:iCs/>
          <w:sz w:val="22"/>
          <w:szCs w:val="22"/>
          <w:u w:val="single"/>
        </w:rPr>
        <w:t>Parameter Files</w:t>
      </w:r>
    </w:p>
    <w:p w14:paraId="53252034" w14:textId="771ABBEF" w:rsidR="008554D3" w:rsidRDefault="00113E4B" w:rsidP="00AA42E9">
      <w:pPr>
        <w:spacing w:line="276" w:lineRule="auto"/>
        <w:rPr>
          <w:rFonts w:cstheme="minorHAnsi"/>
          <w:sz w:val="22"/>
          <w:szCs w:val="22"/>
        </w:rPr>
      </w:pPr>
      <w:r>
        <w:rPr>
          <w:rFonts w:cstheme="minorHAnsi"/>
          <w:sz w:val="22"/>
          <w:szCs w:val="22"/>
        </w:rPr>
        <w:t xml:space="preserve">Parameter files are .csv files that either directly list parameters, or point to a set of files containing </w:t>
      </w:r>
      <w:r w:rsidR="00F02C9E">
        <w:rPr>
          <w:rFonts w:cstheme="minorHAnsi"/>
          <w:sz w:val="22"/>
          <w:szCs w:val="22"/>
        </w:rPr>
        <w:t>spatially- or temporally-varying parameters.</w:t>
      </w:r>
    </w:p>
    <w:p w14:paraId="41DB6205" w14:textId="184C40EC" w:rsidR="00F02C9E" w:rsidRDefault="00F02C9E" w:rsidP="00AA42E9">
      <w:pPr>
        <w:spacing w:line="276" w:lineRule="auto"/>
        <w:rPr>
          <w:rFonts w:cstheme="minorHAnsi"/>
          <w:sz w:val="22"/>
          <w:szCs w:val="22"/>
        </w:rPr>
      </w:pPr>
    </w:p>
    <w:p w14:paraId="25F58533" w14:textId="3A242F47" w:rsidR="00F02C9E" w:rsidRDefault="00F02C9E" w:rsidP="00AA42E9">
      <w:pPr>
        <w:spacing w:line="276" w:lineRule="auto"/>
        <w:rPr>
          <w:rFonts w:cstheme="minorHAnsi"/>
          <w:sz w:val="22"/>
          <w:szCs w:val="22"/>
        </w:rPr>
      </w:pPr>
      <w:r>
        <w:rPr>
          <w:rFonts w:cstheme="minorHAnsi"/>
          <w:sz w:val="22"/>
          <w:szCs w:val="22"/>
        </w:rPr>
        <w:t>Crop parameters:</w:t>
      </w:r>
    </w:p>
    <w:p w14:paraId="193690EF" w14:textId="7FA07DFA" w:rsidR="00F02C9E" w:rsidRPr="00FD40F9" w:rsidRDefault="00F02C9E" w:rsidP="00AA42E9">
      <w:pPr>
        <w:spacing w:line="276" w:lineRule="auto"/>
        <w:rPr>
          <w:rFonts w:cstheme="minorHAnsi"/>
          <w:color w:val="000000" w:themeColor="text1"/>
          <w:sz w:val="22"/>
          <w:szCs w:val="22"/>
        </w:rPr>
      </w:pPr>
      <w:r>
        <w:rPr>
          <w:rFonts w:cstheme="minorHAnsi"/>
          <w:sz w:val="22"/>
          <w:szCs w:val="22"/>
        </w:rPr>
        <w:t xml:space="preserve">WBM uses the set of crop parameters described in </w:t>
      </w:r>
      <w:r w:rsidRPr="00F02C9E">
        <w:rPr>
          <w:rFonts w:cstheme="minorHAnsi"/>
          <w:sz w:val="22"/>
          <w:szCs w:val="22"/>
        </w:rPr>
        <w:t>Siebert and Döll (2010)</w:t>
      </w:r>
      <w:r>
        <w:rPr>
          <w:rFonts w:cstheme="minorHAnsi"/>
          <w:sz w:val="22"/>
          <w:szCs w:val="22"/>
        </w:rPr>
        <w:t xml:space="preserve">, which are meant for use with the MIRCA2000 (Portmann et al., 2010) global crop database. WBM requires the crop parameters to be formatted as gridded time series; due to the extensive formatting required </w:t>
      </w:r>
      <w:r w:rsidR="00FD40F9">
        <w:rPr>
          <w:rFonts w:cstheme="minorHAnsi"/>
          <w:sz w:val="22"/>
          <w:szCs w:val="22"/>
        </w:rPr>
        <w:t>to use the</w:t>
      </w:r>
      <w:r>
        <w:rPr>
          <w:rFonts w:cstheme="minorHAnsi"/>
          <w:sz w:val="22"/>
          <w:szCs w:val="22"/>
        </w:rPr>
        <w:t xml:space="preserve"> MIRCA2000 crop data</w:t>
      </w:r>
      <w:r w:rsidR="00FD40F9">
        <w:rPr>
          <w:rFonts w:cstheme="minorHAnsi"/>
          <w:sz w:val="22"/>
          <w:szCs w:val="22"/>
        </w:rPr>
        <w:t xml:space="preserve"> in WBM</w:t>
      </w:r>
      <w:r>
        <w:rPr>
          <w:rFonts w:cstheme="minorHAnsi"/>
          <w:sz w:val="22"/>
          <w:szCs w:val="22"/>
        </w:rPr>
        <w:t xml:space="preserve">, we provide the gridded time series of aggregate crop parameters for the four crop categories used in Grogan et al. (2022) here: </w:t>
      </w:r>
      <w:hyperlink r:id="rId27" w:history="1">
        <w:r w:rsidR="00FD40F9" w:rsidRPr="00A84A3F">
          <w:rPr>
            <w:rStyle w:val="Hyperlink"/>
            <w:rFonts w:cstheme="minorHAnsi"/>
            <w:sz w:val="22"/>
            <w:szCs w:val="22"/>
          </w:rPr>
          <w:t>https://wbm.unh.edu/</w:t>
        </w:r>
      </w:hyperlink>
      <w:r w:rsidR="00FD40F9">
        <w:rPr>
          <w:rStyle w:val="Hyperlink"/>
          <w:rFonts w:cstheme="minorHAnsi"/>
          <w:color w:val="000000" w:themeColor="text1"/>
          <w:sz w:val="22"/>
          <w:szCs w:val="22"/>
          <w:u w:val="none"/>
        </w:rPr>
        <w:t>. In the provided data download, see the file data_init/crops</w:t>
      </w:r>
      <w:r w:rsidR="00FD40F9" w:rsidRPr="00FD40F9">
        <w:rPr>
          <w:rStyle w:val="Hyperlink"/>
          <w:rFonts w:cstheme="minorHAnsi"/>
          <w:color w:val="000000" w:themeColor="text1"/>
          <w:sz w:val="22"/>
          <w:szCs w:val="22"/>
          <w:u w:val="none"/>
        </w:rPr>
        <w:t>/</w:t>
      </w:r>
      <w:r w:rsidR="00FD40F9" w:rsidRPr="00FD40F9">
        <w:rPr>
          <w:rFonts w:cstheme="minorHAnsi"/>
          <w:color w:val="000000" w:themeColor="text1"/>
          <w:sz w:val="22"/>
          <w:szCs w:val="22"/>
        </w:rPr>
        <w:t>MIRCA2000_average_landCoverParameters.csv</w:t>
      </w:r>
      <w:r w:rsidR="00FD40F9">
        <w:rPr>
          <w:rFonts w:cstheme="minorHAnsi"/>
          <w:color w:val="000000" w:themeColor="text1"/>
          <w:sz w:val="22"/>
          <w:szCs w:val="22"/>
        </w:rPr>
        <w:t xml:space="preserve"> for the required format of the crop parameter file. </w:t>
      </w:r>
    </w:p>
    <w:p w14:paraId="1B922C01" w14:textId="51AEEE6A" w:rsidR="00113E4B" w:rsidRDefault="00113E4B" w:rsidP="00AA42E9">
      <w:pPr>
        <w:spacing w:line="276" w:lineRule="auto"/>
        <w:rPr>
          <w:rFonts w:cstheme="minorHAnsi"/>
          <w:sz w:val="22"/>
          <w:szCs w:val="22"/>
        </w:rPr>
      </w:pPr>
    </w:p>
    <w:p w14:paraId="3EFD405C" w14:textId="3FC34D75" w:rsidR="00113E4B" w:rsidRDefault="00FD40F9" w:rsidP="00AA42E9">
      <w:pPr>
        <w:spacing w:line="276" w:lineRule="auto"/>
        <w:rPr>
          <w:rFonts w:cstheme="minorHAnsi"/>
          <w:sz w:val="22"/>
          <w:szCs w:val="22"/>
        </w:rPr>
      </w:pPr>
      <w:r>
        <w:rPr>
          <w:rFonts w:cstheme="minorHAnsi"/>
          <w:sz w:val="22"/>
          <w:szCs w:val="22"/>
        </w:rPr>
        <w:t>Livestock parameters:</w:t>
      </w:r>
    </w:p>
    <w:p w14:paraId="1A9A8F77" w14:textId="5DE54C97" w:rsidR="007962BB" w:rsidRDefault="00FD40F9" w:rsidP="007962BB">
      <w:pPr>
        <w:spacing w:line="276" w:lineRule="auto"/>
        <w:rPr>
          <w:rFonts w:cstheme="minorHAnsi"/>
          <w:sz w:val="22"/>
          <w:szCs w:val="22"/>
        </w:rPr>
      </w:pPr>
      <w:r w:rsidRPr="007962BB">
        <w:rPr>
          <w:rFonts w:cstheme="minorHAnsi"/>
          <w:sz w:val="22"/>
          <w:szCs w:val="22"/>
        </w:rPr>
        <w:t>WBM uses the parameter</w:t>
      </w:r>
      <w:r w:rsidRPr="007962BB">
        <w:rPr>
          <w:rFonts w:cstheme="minorHAnsi"/>
          <w:sz w:val="22"/>
          <w:szCs w:val="22"/>
        </w:rPr>
        <w:t>s from</w:t>
      </w:r>
      <w:r w:rsidRPr="007962BB">
        <w:rPr>
          <w:rFonts w:cstheme="minorHAnsi"/>
          <w:sz w:val="22"/>
          <w:szCs w:val="22"/>
        </w:rPr>
        <w:t xml:space="preserve"> Steinfeld et al. (2006) to calculate livestock water use by animal type</w:t>
      </w:r>
      <w:r w:rsidR="007962BB" w:rsidRPr="007962BB">
        <w:rPr>
          <w:rFonts w:cstheme="minorHAnsi"/>
          <w:sz w:val="22"/>
          <w:szCs w:val="22"/>
        </w:rPr>
        <w:t>, along with a gridded field of livestock density</w:t>
      </w:r>
      <w:r w:rsidRPr="007962BB">
        <w:rPr>
          <w:rFonts w:cstheme="minorHAnsi"/>
          <w:sz w:val="22"/>
          <w:szCs w:val="22"/>
        </w:rPr>
        <w:t>.</w:t>
      </w:r>
      <w:r w:rsidR="007962BB">
        <w:rPr>
          <w:rFonts w:cstheme="minorHAnsi"/>
          <w:sz w:val="22"/>
          <w:szCs w:val="22"/>
        </w:rPr>
        <w:t xml:space="preserve"> </w:t>
      </w:r>
      <w:r w:rsidR="007962BB">
        <w:rPr>
          <w:rFonts w:cstheme="minorHAnsi"/>
          <w:sz w:val="22"/>
          <w:szCs w:val="22"/>
        </w:rPr>
        <w:t>See Grogan et al. (202</w:t>
      </w:r>
      <w:r w:rsidR="00E506AA">
        <w:rPr>
          <w:rFonts w:cstheme="minorHAnsi"/>
          <w:sz w:val="22"/>
          <w:szCs w:val="22"/>
        </w:rPr>
        <w:t>2</w:t>
      </w:r>
      <w:r w:rsidR="007962BB">
        <w:rPr>
          <w:rFonts w:cstheme="minorHAnsi"/>
          <w:sz w:val="22"/>
          <w:szCs w:val="22"/>
        </w:rPr>
        <w:t>)</w:t>
      </w:r>
      <w:r w:rsidR="007962BB">
        <w:rPr>
          <w:rFonts w:cstheme="minorHAnsi"/>
          <w:sz w:val="22"/>
          <w:szCs w:val="22"/>
        </w:rPr>
        <w:t xml:space="preserve"> Table 2</w:t>
      </w:r>
      <w:r w:rsidR="007962BB">
        <w:rPr>
          <w:rFonts w:cstheme="minorHAnsi"/>
          <w:sz w:val="22"/>
          <w:szCs w:val="22"/>
        </w:rPr>
        <w:t xml:space="preserve"> for default parameter values. </w:t>
      </w:r>
    </w:p>
    <w:p w14:paraId="38C8980E" w14:textId="4EF4D70C" w:rsidR="00FD40F9" w:rsidRPr="007962BB" w:rsidRDefault="007962BB" w:rsidP="007962BB">
      <w:pPr>
        <w:spacing w:line="276" w:lineRule="auto"/>
        <w:rPr>
          <w:rFonts w:cstheme="minorHAnsi"/>
          <w:sz w:val="22"/>
          <w:szCs w:val="22"/>
        </w:rPr>
      </w:pPr>
      <w:r w:rsidRPr="007962BB">
        <w:rPr>
          <w:rFonts w:cstheme="minorHAnsi"/>
          <w:sz w:val="22"/>
          <w:szCs w:val="22"/>
        </w:rPr>
        <w:t>The parameter file is a .csv file with entries in column</w:t>
      </w:r>
      <w:r>
        <w:rPr>
          <w:rFonts w:cstheme="minorHAnsi"/>
          <w:sz w:val="22"/>
          <w:szCs w:val="22"/>
        </w:rPr>
        <w:t>s</w:t>
      </w:r>
      <w:r w:rsidRPr="007962BB">
        <w:rPr>
          <w:rFonts w:cstheme="minorHAnsi"/>
          <w:sz w:val="22"/>
          <w:szCs w:val="22"/>
        </w:rPr>
        <w:t xml:space="preserve"> with the following required column headers:</w:t>
      </w:r>
    </w:p>
    <w:tbl>
      <w:tblPr>
        <w:tblW w:w="4952" w:type="pct"/>
        <w:tblLayout w:type="fixed"/>
        <w:tblLook w:val="04A0" w:firstRow="1" w:lastRow="0" w:firstColumn="1" w:lastColumn="0" w:noHBand="0" w:noVBand="1"/>
      </w:tblPr>
      <w:tblGrid>
        <w:gridCol w:w="1628"/>
        <w:gridCol w:w="1209"/>
        <w:gridCol w:w="1524"/>
        <w:gridCol w:w="1403"/>
        <w:gridCol w:w="1887"/>
        <w:gridCol w:w="1619"/>
      </w:tblGrid>
      <w:tr w:rsidR="007962BB" w:rsidRPr="007962BB" w14:paraId="08CDB894" w14:textId="40FE3215" w:rsidTr="007962BB">
        <w:trPr>
          <w:trHeight w:val="273"/>
        </w:trPr>
        <w:tc>
          <w:tcPr>
            <w:tcW w:w="878" w:type="pct"/>
            <w:tcBorders>
              <w:top w:val="single" w:sz="4" w:space="0" w:color="auto"/>
              <w:left w:val="nil"/>
              <w:bottom w:val="single" w:sz="4" w:space="0" w:color="auto"/>
              <w:right w:val="nil"/>
            </w:tcBorders>
            <w:shd w:val="clear" w:color="auto" w:fill="auto"/>
            <w:noWrap/>
            <w:vAlign w:val="bottom"/>
            <w:hideMark/>
          </w:tcPr>
          <w:p w14:paraId="027E13C7" w14:textId="0AE5DB3D" w:rsidR="007962BB" w:rsidRPr="007962BB" w:rsidRDefault="007962BB" w:rsidP="0017464E">
            <w:pPr>
              <w:rPr>
                <w:rFonts w:cstheme="minorHAnsi"/>
                <w:color w:val="000000"/>
                <w:sz w:val="20"/>
                <w:szCs w:val="20"/>
              </w:rPr>
            </w:pPr>
            <w:r w:rsidRPr="007962BB">
              <w:rPr>
                <w:rFonts w:cstheme="minorHAnsi"/>
                <w:color w:val="000000"/>
                <w:sz w:val="20"/>
                <w:szCs w:val="20"/>
              </w:rPr>
              <w:lastRenderedPageBreak/>
              <w:t>Stock</w:t>
            </w:r>
          </w:p>
        </w:tc>
        <w:tc>
          <w:tcPr>
            <w:tcW w:w="652" w:type="pct"/>
            <w:tcBorders>
              <w:top w:val="single" w:sz="4" w:space="0" w:color="auto"/>
              <w:left w:val="nil"/>
              <w:bottom w:val="single" w:sz="4" w:space="0" w:color="auto"/>
              <w:right w:val="nil"/>
            </w:tcBorders>
            <w:shd w:val="clear" w:color="auto" w:fill="auto"/>
            <w:noWrap/>
            <w:vAlign w:val="bottom"/>
            <w:hideMark/>
          </w:tcPr>
          <w:p w14:paraId="39C95FBB" w14:textId="1C773F40" w:rsidR="007962BB" w:rsidRPr="007962BB" w:rsidRDefault="007962BB" w:rsidP="0017464E">
            <w:pPr>
              <w:jc w:val="right"/>
              <w:rPr>
                <w:rFonts w:cstheme="minorHAnsi"/>
                <w:i/>
                <w:iCs/>
                <w:color w:val="000000"/>
                <w:sz w:val="20"/>
                <w:szCs w:val="20"/>
                <w:vertAlign w:val="subscript"/>
              </w:rPr>
            </w:pPr>
            <w:r w:rsidRPr="007962BB">
              <w:rPr>
                <w:rFonts w:cstheme="minorHAnsi"/>
                <w:color w:val="000000"/>
                <w:sz w:val="20"/>
                <w:szCs w:val="20"/>
              </w:rPr>
              <w:t>SlopeValue</w:t>
            </w:r>
          </w:p>
        </w:tc>
        <w:tc>
          <w:tcPr>
            <w:tcW w:w="822" w:type="pct"/>
            <w:tcBorders>
              <w:top w:val="single" w:sz="4" w:space="0" w:color="auto"/>
              <w:left w:val="nil"/>
              <w:bottom w:val="single" w:sz="4" w:space="0" w:color="auto"/>
              <w:right w:val="nil"/>
            </w:tcBorders>
            <w:shd w:val="clear" w:color="auto" w:fill="auto"/>
            <w:noWrap/>
            <w:vAlign w:val="bottom"/>
            <w:hideMark/>
          </w:tcPr>
          <w:p w14:paraId="7D6A69BD" w14:textId="2BA65DE0" w:rsidR="007962BB" w:rsidRPr="007962BB" w:rsidRDefault="007962BB" w:rsidP="0017464E">
            <w:pPr>
              <w:jc w:val="right"/>
              <w:rPr>
                <w:rFonts w:cstheme="minorHAnsi"/>
                <w:i/>
                <w:iCs/>
                <w:color w:val="000000"/>
                <w:sz w:val="20"/>
                <w:szCs w:val="20"/>
                <w:vertAlign w:val="subscript"/>
              </w:rPr>
            </w:pPr>
            <w:r w:rsidRPr="007962BB">
              <w:rPr>
                <w:rFonts w:cstheme="minorHAnsi"/>
                <w:color w:val="000000"/>
                <w:sz w:val="20"/>
                <w:szCs w:val="20"/>
              </w:rPr>
              <w:t>Intercept</w:t>
            </w:r>
            <w:r w:rsidRPr="007962BB">
              <w:rPr>
                <w:rFonts w:cstheme="minorHAnsi"/>
                <w:color w:val="000000"/>
                <w:sz w:val="20"/>
                <w:szCs w:val="20"/>
              </w:rPr>
              <w:t>Value</w:t>
            </w:r>
          </w:p>
        </w:tc>
        <w:tc>
          <w:tcPr>
            <w:tcW w:w="757" w:type="pct"/>
            <w:tcBorders>
              <w:top w:val="single" w:sz="4" w:space="0" w:color="auto"/>
              <w:left w:val="nil"/>
              <w:bottom w:val="single" w:sz="4" w:space="0" w:color="auto"/>
              <w:right w:val="nil"/>
            </w:tcBorders>
            <w:shd w:val="clear" w:color="auto" w:fill="auto"/>
            <w:noWrap/>
            <w:vAlign w:val="bottom"/>
            <w:hideMark/>
          </w:tcPr>
          <w:p w14:paraId="76678293" w14:textId="646ABA7B" w:rsidR="007962BB" w:rsidRPr="007962BB" w:rsidRDefault="007962BB" w:rsidP="0017464E">
            <w:pPr>
              <w:jc w:val="right"/>
              <w:rPr>
                <w:rFonts w:cstheme="minorHAnsi"/>
                <w:i/>
                <w:iCs/>
                <w:color w:val="000000"/>
                <w:sz w:val="20"/>
                <w:szCs w:val="20"/>
                <w:vertAlign w:val="subscript"/>
              </w:rPr>
            </w:pPr>
            <w:r w:rsidRPr="007962BB">
              <w:rPr>
                <w:rFonts w:cstheme="minorHAnsi"/>
                <w:color w:val="000000"/>
                <w:sz w:val="20"/>
                <w:szCs w:val="20"/>
              </w:rPr>
              <w:t>ServiceWater</w:t>
            </w:r>
          </w:p>
        </w:tc>
        <w:tc>
          <w:tcPr>
            <w:tcW w:w="1018" w:type="pct"/>
            <w:tcBorders>
              <w:top w:val="single" w:sz="4" w:space="0" w:color="auto"/>
              <w:left w:val="nil"/>
              <w:bottom w:val="single" w:sz="4" w:space="0" w:color="auto"/>
              <w:right w:val="nil"/>
            </w:tcBorders>
            <w:shd w:val="clear" w:color="auto" w:fill="auto"/>
            <w:noWrap/>
            <w:vAlign w:val="bottom"/>
            <w:hideMark/>
          </w:tcPr>
          <w:p w14:paraId="7C09389C" w14:textId="19B7464B" w:rsidR="007962BB" w:rsidRPr="007962BB" w:rsidRDefault="007962BB" w:rsidP="0017464E">
            <w:pPr>
              <w:jc w:val="right"/>
              <w:rPr>
                <w:rFonts w:cstheme="minorHAnsi"/>
                <w:i/>
                <w:iCs/>
                <w:color w:val="000000"/>
                <w:sz w:val="20"/>
                <w:szCs w:val="20"/>
              </w:rPr>
            </w:pPr>
            <w:r w:rsidRPr="007962BB">
              <w:rPr>
                <w:rFonts w:cstheme="minorHAnsi"/>
                <w:color w:val="000000"/>
                <w:sz w:val="20"/>
                <w:szCs w:val="20"/>
              </w:rPr>
              <w:t>AnimalGrowthRate</w:t>
            </w:r>
          </w:p>
        </w:tc>
        <w:tc>
          <w:tcPr>
            <w:tcW w:w="873" w:type="pct"/>
            <w:tcBorders>
              <w:top w:val="single" w:sz="4" w:space="0" w:color="auto"/>
              <w:left w:val="nil"/>
              <w:bottom w:val="single" w:sz="4" w:space="0" w:color="auto"/>
              <w:right w:val="nil"/>
            </w:tcBorders>
            <w:vAlign w:val="bottom"/>
          </w:tcPr>
          <w:p w14:paraId="72D42246" w14:textId="065632E1" w:rsidR="007962BB" w:rsidRPr="007962BB" w:rsidRDefault="007962BB" w:rsidP="007962BB">
            <w:pPr>
              <w:jc w:val="right"/>
              <w:rPr>
                <w:rFonts w:cstheme="minorHAnsi"/>
                <w:color w:val="000000"/>
                <w:sz w:val="20"/>
                <w:szCs w:val="20"/>
              </w:rPr>
            </w:pPr>
            <w:r w:rsidRPr="007962BB">
              <w:rPr>
                <w:rFonts w:cstheme="minorHAnsi"/>
                <w:color w:val="000000"/>
                <w:sz w:val="20"/>
                <w:szCs w:val="20"/>
              </w:rPr>
              <w:t>DensityFile</w:t>
            </w:r>
          </w:p>
        </w:tc>
      </w:tr>
      <w:tr w:rsidR="007962BB" w:rsidRPr="007962BB" w14:paraId="16935869" w14:textId="4F33BEAE" w:rsidTr="007962BB">
        <w:trPr>
          <w:trHeight w:val="273"/>
        </w:trPr>
        <w:tc>
          <w:tcPr>
            <w:tcW w:w="878" w:type="pct"/>
            <w:tcBorders>
              <w:top w:val="single" w:sz="4" w:space="0" w:color="auto"/>
              <w:left w:val="nil"/>
              <w:bottom w:val="single" w:sz="4" w:space="0" w:color="auto"/>
              <w:right w:val="nil"/>
            </w:tcBorders>
            <w:shd w:val="clear" w:color="auto" w:fill="auto"/>
            <w:noWrap/>
            <w:vAlign w:val="bottom"/>
            <w:hideMark/>
          </w:tcPr>
          <w:p w14:paraId="572EBBA3" w14:textId="662FA089" w:rsidR="007962BB" w:rsidRPr="007962BB" w:rsidRDefault="007962BB" w:rsidP="0017464E">
            <w:pPr>
              <w:rPr>
                <w:rFonts w:cstheme="minorHAnsi"/>
                <w:i/>
                <w:iCs/>
                <w:color w:val="000000"/>
                <w:sz w:val="20"/>
                <w:szCs w:val="20"/>
              </w:rPr>
            </w:pPr>
            <w:r w:rsidRPr="007962BB">
              <w:rPr>
                <w:rFonts w:cstheme="minorHAnsi"/>
                <w:i/>
                <w:iCs/>
                <w:color w:val="000000"/>
                <w:sz w:val="20"/>
                <w:szCs w:val="20"/>
              </w:rPr>
              <w:t>Character string: Type of animal</w:t>
            </w:r>
          </w:p>
        </w:tc>
        <w:tc>
          <w:tcPr>
            <w:tcW w:w="652" w:type="pct"/>
            <w:tcBorders>
              <w:top w:val="single" w:sz="4" w:space="0" w:color="auto"/>
              <w:left w:val="nil"/>
              <w:bottom w:val="single" w:sz="4" w:space="0" w:color="auto"/>
              <w:right w:val="nil"/>
            </w:tcBorders>
            <w:shd w:val="clear" w:color="auto" w:fill="auto"/>
            <w:noWrap/>
            <w:vAlign w:val="bottom"/>
            <w:hideMark/>
          </w:tcPr>
          <w:p w14:paraId="36E14D0F" w14:textId="7C02A1BC" w:rsidR="007962BB" w:rsidRPr="007962BB" w:rsidRDefault="007962BB" w:rsidP="0017464E">
            <w:pPr>
              <w:jc w:val="right"/>
              <w:rPr>
                <w:rFonts w:cstheme="minorHAnsi"/>
                <w:i/>
                <w:iCs/>
                <w:color w:val="000000"/>
                <w:sz w:val="20"/>
                <w:szCs w:val="20"/>
              </w:rPr>
            </w:pPr>
            <w:r w:rsidRPr="007962BB">
              <w:rPr>
                <w:rFonts w:cstheme="minorHAnsi"/>
                <w:i/>
                <w:iCs/>
                <w:color w:val="000000"/>
                <w:sz w:val="20"/>
                <w:szCs w:val="20"/>
              </w:rPr>
              <w:t>Numeric</w:t>
            </w:r>
          </w:p>
        </w:tc>
        <w:tc>
          <w:tcPr>
            <w:tcW w:w="822" w:type="pct"/>
            <w:tcBorders>
              <w:top w:val="single" w:sz="4" w:space="0" w:color="auto"/>
              <w:left w:val="nil"/>
              <w:bottom w:val="single" w:sz="4" w:space="0" w:color="auto"/>
              <w:right w:val="nil"/>
            </w:tcBorders>
            <w:shd w:val="clear" w:color="auto" w:fill="auto"/>
            <w:noWrap/>
            <w:vAlign w:val="bottom"/>
            <w:hideMark/>
          </w:tcPr>
          <w:p w14:paraId="7C56010D" w14:textId="40EBCD22" w:rsidR="007962BB" w:rsidRPr="007962BB" w:rsidRDefault="007962BB" w:rsidP="0017464E">
            <w:pPr>
              <w:jc w:val="right"/>
              <w:rPr>
                <w:rFonts w:cstheme="minorHAnsi"/>
                <w:color w:val="000000"/>
                <w:sz w:val="20"/>
                <w:szCs w:val="20"/>
              </w:rPr>
            </w:pPr>
            <w:r w:rsidRPr="007962BB">
              <w:rPr>
                <w:rFonts w:cstheme="minorHAnsi"/>
                <w:i/>
                <w:iCs/>
                <w:color w:val="000000"/>
                <w:sz w:val="20"/>
                <w:szCs w:val="20"/>
              </w:rPr>
              <w:t>Numeric</w:t>
            </w:r>
          </w:p>
        </w:tc>
        <w:tc>
          <w:tcPr>
            <w:tcW w:w="757" w:type="pct"/>
            <w:tcBorders>
              <w:top w:val="single" w:sz="4" w:space="0" w:color="auto"/>
              <w:left w:val="nil"/>
              <w:bottom w:val="single" w:sz="4" w:space="0" w:color="auto"/>
              <w:right w:val="nil"/>
            </w:tcBorders>
            <w:shd w:val="clear" w:color="auto" w:fill="auto"/>
            <w:noWrap/>
            <w:vAlign w:val="bottom"/>
            <w:hideMark/>
          </w:tcPr>
          <w:p w14:paraId="0A73504E" w14:textId="60AFA48E" w:rsidR="007962BB" w:rsidRPr="007962BB" w:rsidRDefault="007962BB" w:rsidP="0017464E">
            <w:pPr>
              <w:jc w:val="right"/>
              <w:rPr>
                <w:rFonts w:cstheme="minorHAnsi"/>
                <w:color w:val="000000"/>
                <w:sz w:val="20"/>
                <w:szCs w:val="20"/>
              </w:rPr>
            </w:pPr>
            <w:r w:rsidRPr="007962BB">
              <w:rPr>
                <w:rFonts w:cstheme="minorHAnsi"/>
                <w:i/>
                <w:iCs/>
                <w:color w:val="000000"/>
                <w:sz w:val="20"/>
                <w:szCs w:val="20"/>
              </w:rPr>
              <w:t>Numeric</w:t>
            </w:r>
          </w:p>
        </w:tc>
        <w:tc>
          <w:tcPr>
            <w:tcW w:w="1018" w:type="pct"/>
            <w:tcBorders>
              <w:top w:val="single" w:sz="4" w:space="0" w:color="auto"/>
              <w:left w:val="nil"/>
              <w:bottom w:val="single" w:sz="4" w:space="0" w:color="auto"/>
              <w:right w:val="nil"/>
            </w:tcBorders>
            <w:shd w:val="clear" w:color="auto" w:fill="auto"/>
            <w:noWrap/>
            <w:vAlign w:val="bottom"/>
            <w:hideMark/>
          </w:tcPr>
          <w:p w14:paraId="04DC6820" w14:textId="3A3B7985" w:rsidR="007962BB" w:rsidRPr="007962BB" w:rsidRDefault="007962BB" w:rsidP="0017464E">
            <w:pPr>
              <w:jc w:val="right"/>
              <w:rPr>
                <w:rFonts w:cstheme="minorHAnsi"/>
                <w:color w:val="000000"/>
                <w:sz w:val="20"/>
                <w:szCs w:val="20"/>
              </w:rPr>
            </w:pPr>
            <w:r w:rsidRPr="007962BB">
              <w:rPr>
                <w:rFonts w:cstheme="minorHAnsi"/>
                <w:i/>
                <w:iCs/>
                <w:color w:val="000000"/>
                <w:sz w:val="20"/>
                <w:szCs w:val="20"/>
              </w:rPr>
              <w:t>Numeric</w:t>
            </w:r>
          </w:p>
        </w:tc>
        <w:tc>
          <w:tcPr>
            <w:tcW w:w="873" w:type="pct"/>
            <w:tcBorders>
              <w:top w:val="single" w:sz="4" w:space="0" w:color="auto"/>
              <w:left w:val="nil"/>
              <w:bottom w:val="single" w:sz="4" w:space="0" w:color="auto"/>
              <w:right w:val="nil"/>
            </w:tcBorders>
            <w:vAlign w:val="bottom"/>
          </w:tcPr>
          <w:p w14:paraId="0F26FEBE" w14:textId="7E5251A8" w:rsidR="007962BB" w:rsidRPr="007962BB" w:rsidRDefault="007962BB" w:rsidP="007962BB">
            <w:pPr>
              <w:jc w:val="center"/>
              <w:rPr>
                <w:rFonts w:cstheme="minorHAnsi"/>
                <w:color w:val="000000"/>
                <w:sz w:val="20"/>
                <w:szCs w:val="20"/>
              </w:rPr>
            </w:pPr>
            <w:r w:rsidRPr="007962BB">
              <w:rPr>
                <w:rFonts w:cstheme="minorHAnsi"/>
                <w:i/>
                <w:iCs/>
                <w:color w:val="000000"/>
                <w:sz w:val="20"/>
                <w:szCs w:val="20"/>
              </w:rPr>
              <w:t xml:space="preserve">Character string: </w:t>
            </w:r>
            <w:r w:rsidRPr="007962BB">
              <w:rPr>
                <w:rFonts w:cstheme="minorHAnsi"/>
                <w:i/>
                <w:iCs/>
                <w:color w:val="000000"/>
                <w:sz w:val="20"/>
                <w:szCs w:val="20"/>
              </w:rPr>
              <w:t>path to file</w:t>
            </w:r>
          </w:p>
        </w:tc>
      </w:tr>
    </w:tbl>
    <w:p w14:paraId="61D5B159" w14:textId="77777777" w:rsidR="007962BB" w:rsidRPr="007962BB" w:rsidRDefault="007962BB" w:rsidP="00AA42E9">
      <w:pPr>
        <w:spacing w:line="276" w:lineRule="auto"/>
        <w:rPr>
          <w:rFonts w:cstheme="minorHAnsi"/>
          <w:sz w:val="22"/>
          <w:szCs w:val="22"/>
        </w:rPr>
      </w:pPr>
    </w:p>
    <w:p w14:paraId="17D332E2" w14:textId="77777777" w:rsidR="00AA42E9" w:rsidRPr="007962BB" w:rsidRDefault="00AA42E9" w:rsidP="00AA42E9">
      <w:pPr>
        <w:spacing w:line="276" w:lineRule="auto"/>
        <w:rPr>
          <w:rFonts w:cstheme="minorHAnsi"/>
          <w:b/>
          <w:bCs/>
          <w:sz w:val="22"/>
          <w:szCs w:val="22"/>
        </w:rPr>
      </w:pPr>
    </w:p>
    <w:p w14:paraId="5DA8184C" w14:textId="1EDF2FB3" w:rsidR="00AE5C9C" w:rsidRDefault="00AE5C9C" w:rsidP="00AA42E9">
      <w:pPr>
        <w:spacing w:line="276" w:lineRule="auto"/>
        <w:rPr>
          <w:rFonts w:cstheme="minorHAnsi"/>
          <w:b/>
          <w:bCs/>
          <w:sz w:val="22"/>
          <w:szCs w:val="22"/>
        </w:rPr>
      </w:pPr>
      <w:r w:rsidRPr="00AE5C9C">
        <w:rPr>
          <w:rFonts w:cstheme="minorHAnsi"/>
          <w:b/>
          <w:bCs/>
          <w:sz w:val="22"/>
          <w:szCs w:val="22"/>
        </w:rPr>
        <w:t>Step 2. Write a model setup file</w:t>
      </w:r>
      <w:r w:rsidR="00412A2E">
        <w:rPr>
          <w:rFonts w:cstheme="minorHAnsi"/>
          <w:b/>
          <w:bCs/>
          <w:sz w:val="22"/>
          <w:szCs w:val="22"/>
        </w:rPr>
        <w:t xml:space="preserve"> with extension “.init”</w:t>
      </w:r>
    </w:p>
    <w:p w14:paraId="406F4A9E" w14:textId="6C76C2E2" w:rsidR="00AA42E9" w:rsidRDefault="00AA42E9" w:rsidP="00AA42E9">
      <w:pPr>
        <w:spacing w:line="276" w:lineRule="auto"/>
        <w:rPr>
          <w:rFonts w:cstheme="minorHAnsi"/>
          <w:sz w:val="22"/>
          <w:szCs w:val="22"/>
        </w:rPr>
      </w:pPr>
      <w:r w:rsidRPr="00351F0D">
        <w:rPr>
          <w:rFonts w:cstheme="minorHAnsi"/>
          <w:sz w:val="22"/>
          <w:szCs w:val="22"/>
        </w:rPr>
        <w:t xml:space="preserve">In Step 2, the model user writes a model setup file with the extension </w:t>
      </w:r>
      <w:r w:rsidRPr="00351F0D">
        <w:rPr>
          <w:rFonts w:cstheme="minorHAnsi"/>
          <w:i/>
          <w:iCs/>
          <w:sz w:val="22"/>
          <w:szCs w:val="22"/>
        </w:rPr>
        <w:t>“.init”</w:t>
      </w:r>
      <w:r w:rsidRPr="00351F0D">
        <w:rPr>
          <w:rFonts w:cstheme="minorHAnsi"/>
          <w:sz w:val="22"/>
          <w:szCs w:val="22"/>
        </w:rPr>
        <w:t xml:space="preserve"> that lists all model inputs as well as other key parameters such as the start year, end year, list of output variables to save, and output directory location. This setup file points directly to the input </w:t>
      </w:r>
      <w:r w:rsidR="00022A92">
        <w:rPr>
          <w:rFonts w:cstheme="minorHAnsi"/>
          <w:sz w:val="22"/>
          <w:szCs w:val="22"/>
        </w:rPr>
        <w:t>meta</w:t>
      </w:r>
      <w:r w:rsidRPr="00351F0D">
        <w:rPr>
          <w:rFonts w:cstheme="minorHAnsi"/>
          <w:sz w:val="22"/>
          <w:szCs w:val="22"/>
        </w:rPr>
        <w:t>data .init files, and includes options to directly define parameter values and set binary on/off flags for particular modules. Most important is the identification of the digital river network. The input river network file determines the model simulation grid spatial resolution, spatial extent, projection, and defines non-land grid cells (which are set to a no data value).  Other input datasets will automatically be clipped (extent reduced) and re-gridded (either through resampling or aggregation) to match the extent and grid cell resolution of the input river network file. This means that the model user does not need to do these spatial transformations prior to starting the model.</w:t>
      </w:r>
    </w:p>
    <w:p w14:paraId="231F42E0" w14:textId="01555F13" w:rsidR="00022A92" w:rsidRDefault="00022A92" w:rsidP="00AA42E9">
      <w:pPr>
        <w:spacing w:line="276" w:lineRule="auto"/>
        <w:rPr>
          <w:rFonts w:cstheme="minorHAnsi"/>
          <w:sz w:val="22"/>
          <w:szCs w:val="22"/>
        </w:rPr>
      </w:pPr>
    </w:p>
    <w:p w14:paraId="3215B506" w14:textId="78A8DD6E" w:rsidR="00022A92" w:rsidRDefault="00022A92" w:rsidP="00022A92">
      <w:pPr>
        <w:spacing w:line="276" w:lineRule="auto"/>
        <w:rPr>
          <w:rFonts w:cstheme="minorHAnsi"/>
          <w:sz w:val="21"/>
          <w:szCs w:val="21"/>
        </w:rPr>
      </w:pPr>
      <w:r>
        <w:rPr>
          <w:rFonts w:cstheme="minorHAnsi"/>
          <w:sz w:val="21"/>
          <w:szCs w:val="21"/>
        </w:rPr>
        <w:t xml:space="preserve">See the file on here: </w:t>
      </w:r>
      <w:hyperlink r:id="rId28" w:history="1">
        <w:r w:rsidRPr="009B24B7">
          <w:rPr>
            <w:rStyle w:val="Hyperlink"/>
            <w:rFonts w:cstheme="minorHAnsi"/>
            <w:sz w:val="22"/>
            <w:szCs w:val="22"/>
          </w:rPr>
          <w:t>https://github.com/wsag/WBM/tree/main/instructions/WBM_init_file_instructions.csv</w:t>
        </w:r>
      </w:hyperlink>
      <w:r>
        <w:rPr>
          <w:rFonts w:cstheme="minorHAnsi"/>
          <w:sz w:val="22"/>
          <w:szCs w:val="22"/>
        </w:rPr>
        <w:t xml:space="preserve"> </w:t>
      </w:r>
      <w:r>
        <w:rPr>
          <w:rFonts w:cstheme="minorHAnsi"/>
          <w:sz w:val="21"/>
          <w:szCs w:val="21"/>
        </w:rPr>
        <w:t xml:space="preserve"> </w:t>
      </w:r>
    </w:p>
    <w:p w14:paraId="4EC35CB0" w14:textId="77777777" w:rsidR="00022A92" w:rsidRDefault="00022A92" w:rsidP="00022A92">
      <w:pPr>
        <w:spacing w:line="276" w:lineRule="auto"/>
        <w:rPr>
          <w:rFonts w:cstheme="minorHAnsi"/>
          <w:sz w:val="21"/>
          <w:szCs w:val="21"/>
        </w:rPr>
      </w:pPr>
      <w:r>
        <w:rPr>
          <w:rFonts w:cstheme="minorHAnsi"/>
          <w:sz w:val="21"/>
          <w:szCs w:val="21"/>
        </w:rPr>
        <w:t xml:space="preserve">for </w:t>
      </w:r>
      <w:r>
        <w:rPr>
          <w:rFonts w:cstheme="minorHAnsi"/>
          <w:sz w:val="21"/>
          <w:szCs w:val="21"/>
        </w:rPr>
        <w:t>instructions on how to write a model setup file, including formatting and all input, parameter, and on/off flag options</w:t>
      </w:r>
      <w:r>
        <w:rPr>
          <w:rFonts w:cstheme="minorHAnsi"/>
          <w:sz w:val="21"/>
          <w:szCs w:val="21"/>
        </w:rPr>
        <w:t>.</w:t>
      </w:r>
    </w:p>
    <w:p w14:paraId="6ACD314C" w14:textId="77777777" w:rsidR="00022A92" w:rsidRDefault="00022A92" w:rsidP="00022A92">
      <w:pPr>
        <w:spacing w:line="276" w:lineRule="auto"/>
        <w:rPr>
          <w:rFonts w:cstheme="minorHAnsi"/>
          <w:sz w:val="21"/>
          <w:szCs w:val="21"/>
        </w:rPr>
      </w:pPr>
    </w:p>
    <w:p w14:paraId="05CE8884" w14:textId="503D9977" w:rsidR="00022A92" w:rsidRDefault="00022A92" w:rsidP="00022A92">
      <w:pPr>
        <w:spacing w:line="276" w:lineRule="auto"/>
        <w:rPr>
          <w:rFonts w:cstheme="minorHAnsi"/>
          <w:sz w:val="21"/>
          <w:szCs w:val="21"/>
        </w:rPr>
      </w:pPr>
      <w:r>
        <w:rPr>
          <w:rFonts w:cstheme="minorHAnsi"/>
          <w:sz w:val="21"/>
          <w:szCs w:val="21"/>
        </w:rPr>
        <w:t>The model setup files used for the simulations in Grogan et al. (202</w:t>
      </w:r>
      <w:r w:rsidR="00F42641">
        <w:rPr>
          <w:rFonts w:cstheme="minorHAnsi"/>
          <w:sz w:val="21"/>
          <w:szCs w:val="21"/>
        </w:rPr>
        <w:t>2</w:t>
      </w:r>
      <w:r>
        <w:rPr>
          <w:rFonts w:cstheme="minorHAnsi"/>
          <w:sz w:val="21"/>
          <w:szCs w:val="21"/>
        </w:rPr>
        <w:t>) are provided here:</w:t>
      </w:r>
      <w:r>
        <w:rPr>
          <w:rFonts w:cstheme="minorHAnsi"/>
          <w:sz w:val="21"/>
          <w:szCs w:val="21"/>
        </w:rPr>
        <w:t xml:space="preserve"> </w:t>
      </w:r>
      <w:hyperlink r:id="rId29" w:history="1">
        <w:r w:rsidRPr="009B24B7">
          <w:rPr>
            <w:rStyle w:val="Hyperlink"/>
            <w:rFonts w:cstheme="minorHAnsi"/>
            <w:sz w:val="22"/>
            <w:szCs w:val="22"/>
          </w:rPr>
          <w:t>https://wbm.unh.edu/</w:t>
        </w:r>
      </w:hyperlink>
      <w:r>
        <w:rPr>
          <w:rStyle w:val="Hyperlink"/>
          <w:rFonts w:cstheme="minorHAnsi"/>
          <w:color w:val="000000" w:themeColor="text1"/>
          <w:sz w:val="22"/>
          <w:szCs w:val="22"/>
          <w:u w:val="none"/>
        </w:rPr>
        <w:t>. In the provided data download, see the file</w:t>
      </w:r>
      <w:r>
        <w:rPr>
          <w:rStyle w:val="Hyperlink"/>
          <w:rFonts w:cstheme="minorHAnsi"/>
          <w:color w:val="000000" w:themeColor="text1"/>
          <w:sz w:val="22"/>
          <w:szCs w:val="22"/>
          <w:u w:val="none"/>
        </w:rPr>
        <w:t>s wbm_init/Global_tracking.init and wbm_init/Wyoming_tracking.init.</w:t>
      </w:r>
    </w:p>
    <w:p w14:paraId="432D0B42" w14:textId="77777777" w:rsidR="00022A92" w:rsidRPr="00351F0D" w:rsidRDefault="00022A92" w:rsidP="00AA42E9">
      <w:pPr>
        <w:spacing w:line="276" w:lineRule="auto"/>
        <w:rPr>
          <w:rFonts w:cstheme="minorHAnsi"/>
          <w:sz w:val="22"/>
          <w:szCs w:val="22"/>
        </w:rPr>
      </w:pPr>
    </w:p>
    <w:p w14:paraId="244D3176" w14:textId="77777777" w:rsidR="00AA42E9" w:rsidRPr="00AE5C9C" w:rsidRDefault="00AA42E9" w:rsidP="00AA42E9">
      <w:pPr>
        <w:spacing w:line="276" w:lineRule="auto"/>
        <w:rPr>
          <w:rFonts w:cstheme="minorHAnsi"/>
          <w:b/>
          <w:bCs/>
          <w:sz w:val="22"/>
          <w:szCs w:val="22"/>
        </w:rPr>
      </w:pPr>
    </w:p>
    <w:p w14:paraId="52255007" w14:textId="59DB412B" w:rsidR="00AE5C9C" w:rsidRDefault="00AE5C9C" w:rsidP="00AA42E9">
      <w:pPr>
        <w:spacing w:line="276" w:lineRule="auto"/>
        <w:rPr>
          <w:rFonts w:cstheme="minorHAnsi"/>
          <w:b/>
          <w:bCs/>
          <w:sz w:val="22"/>
          <w:szCs w:val="22"/>
        </w:rPr>
      </w:pPr>
      <w:r w:rsidRPr="00AE5C9C">
        <w:rPr>
          <w:rFonts w:cstheme="minorHAnsi"/>
          <w:b/>
          <w:bCs/>
          <w:sz w:val="22"/>
          <w:szCs w:val="22"/>
        </w:rPr>
        <w:t>Step 3. Test setup file</w:t>
      </w:r>
    </w:p>
    <w:p w14:paraId="313541F5" w14:textId="77777777" w:rsidR="000612CB" w:rsidRDefault="00AA42E9" w:rsidP="00AA42E9">
      <w:pPr>
        <w:spacing w:line="276" w:lineRule="auto"/>
        <w:rPr>
          <w:rFonts w:cstheme="minorHAnsi"/>
          <w:sz w:val="22"/>
          <w:szCs w:val="22"/>
        </w:rPr>
      </w:pPr>
      <w:r w:rsidRPr="00351F0D">
        <w:rPr>
          <w:rFonts w:cstheme="minorHAnsi"/>
          <w:sz w:val="22"/>
          <w:szCs w:val="22"/>
        </w:rPr>
        <w:t>In Step 3, the user tests the model setup and produces an optional input data pre-processing script. Test mode and “noRun” mode call the input data reading functions from RIMS.pm and set up the model run’s output directory. This step is used to identify any errors in the model setup, which are commonly issues such as incorrect file paths, syntax errors in the “</w:t>
      </w:r>
      <w:r w:rsidRPr="00351F0D">
        <w:rPr>
          <w:rFonts w:cstheme="minorHAnsi"/>
          <w:i/>
          <w:iCs/>
          <w:sz w:val="22"/>
          <w:szCs w:val="22"/>
        </w:rPr>
        <w:t>.init</w:t>
      </w:r>
      <w:r w:rsidRPr="00351F0D">
        <w:rPr>
          <w:rFonts w:cstheme="minorHAnsi"/>
          <w:sz w:val="22"/>
          <w:szCs w:val="22"/>
        </w:rPr>
        <w:t xml:space="preserve">” files, or formatting errors in the raw data files. Executing wbm.pl in test and noRun mode also automatically generates a custom build_spool.pl script (written to the model run’s output directory) that can optionally be executed prior to Step 4 to pre-process all input data files that require spatial clipping, re-gridding, or unit conversions. </w:t>
      </w:r>
    </w:p>
    <w:p w14:paraId="46C97244" w14:textId="77777777" w:rsidR="000612CB" w:rsidRDefault="000612CB" w:rsidP="00AA42E9">
      <w:pPr>
        <w:spacing w:line="276" w:lineRule="auto"/>
        <w:rPr>
          <w:rFonts w:cstheme="minorHAnsi"/>
          <w:sz w:val="22"/>
          <w:szCs w:val="22"/>
        </w:rPr>
      </w:pPr>
    </w:p>
    <w:p w14:paraId="4B5FF220" w14:textId="1961EEEE" w:rsidR="00AA42E9" w:rsidRPr="00397219" w:rsidRDefault="00AA42E9" w:rsidP="00AA42E9">
      <w:pPr>
        <w:spacing w:line="276" w:lineRule="auto"/>
        <w:rPr>
          <w:rFonts w:cstheme="minorHAnsi"/>
          <w:sz w:val="22"/>
          <w:szCs w:val="22"/>
        </w:rPr>
      </w:pPr>
      <w:r w:rsidRPr="00351F0D">
        <w:rPr>
          <w:rFonts w:cstheme="minorHAnsi"/>
          <w:sz w:val="22"/>
          <w:szCs w:val="22"/>
        </w:rPr>
        <w:t xml:space="preserve">If build_spool.pl is executed, the results of input data pre-processing are saved </w:t>
      </w:r>
      <w:r w:rsidR="00397219">
        <w:rPr>
          <w:rFonts w:cstheme="minorHAnsi"/>
          <w:sz w:val="22"/>
          <w:szCs w:val="22"/>
        </w:rPr>
        <w:t xml:space="preserve">in the spool/ directory </w:t>
      </w:r>
      <w:r w:rsidRPr="00351F0D">
        <w:rPr>
          <w:rFonts w:cstheme="minorHAnsi"/>
          <w:sz w:val="22"/>
          <w:szCs w:val="22"/>
        </w:rPr>
        <w:t>as binary files that are read directly by WBM; these files can also optionally be saved as netCDF files for ease of analysis, so the user can evaluate the results of the processing step. If the custom build_spool.pl script is not executed prior to starting the model in Step 4, it will automatically be executed in the model’s run time. Note, this automatic option only produces binary files, and does not output any netCDF files.</w:t>
      </w:r>
    </w:p>
    <w:p w14:paraId="1646ED83" w14:textId="075F6011" w:rsidR="00AE5C9C" w:rsidRDefault="00AE5C9C" w:rsidP="00AA42E9">
      <w:pPr>
        <w:spacing w:line="276" w:lineRule="auto"/>
        <w:rPr>
          <w:rFonts w:cstheme="minorHAnsi"/>
          <w:b/>
          <w:bCs/>
          <w:sz w:val="22"/>
          <w:szCs w:val="22"/>
        </w:rPr>
      </w:pPr>
      <w:r w:rsidRPr="00AE5C9C">
        <w:rPr>
          <w:rFonts w:cstheme="minorHAnsi"/>
          <w:b/>
          <w:bCs/>
          <w:sz w:val="22"/>
          <w:szCs w:val="22"/>
        </w:rPr>
        <w:lastRenderedPageBreak/>
        <w:t>Step 4. Execute the model code</w:t>
      </w:r>
    </w:p>
    <w:p w14:paraId="2C388498" w14:textId="77777777" w:rsidR="00397219" w:rsidRDefault="00AA42E9" w:rsidP="00AA42E9">
      <w:pPr>
        <w:spacing w:line="276" w:lineRule="auto"/>
        <w:rPr>
          <w:rFonts w:cstheme="minorHAnsi"/>
          <w:sz w:val="22"/>
          <w:szCs w:val="22"/>
        </w:rPr>
      </w:pPr>
      <w:r w:rsidRPr="00351F0D">
        <w:rPr>
          <w:rFonts w:cstheme="minorHAnsi"/>
          <w:sz w:val="22"/>
          <w:szCs w:val="22"/>
        </w:rPr>
        <w:t xml:space="preserve">In Step 4, the model user executes wbm.pl via direct command line entry. </w:t>
      </w:r>
    </w:p>
    <w:p w14:paraId="504EB2B8" w14:textId="7677A6BB" w:rsidR="00397219" w:rsidRDefault="00397219" w:rsidP="00AA42E9">
      <w:pPr>
        <w:spacing w:line="276" w:lineRule="auto"/>
        <w:rPr>
          <w:rFonts w:cstheme="minorHAnsi"/>
          <w:sz w:val="22"/>
          <w:szCs w:val="22"/>
        </w:rPr>
      </w:pPr>
    </w:p>
    <w:p w14:paraId="67444872" w14:textId="1F06696D" w:rsidR="00397219" w:rsidRPr="00397219" w:rsidRDefault="00397219" w:rsidP="00AA42E9">
      <w:pPr>
        <w:spacing w:line="276" w:lineRule="auto"/>
        <w:rPr>
          <w:rFonts w:cstheme="minorHAnsi"/>
          <w:i/>
          <w:iCs/>
          <w:sz w:val="22"/>
          <w:szCs w:val="22"/>
        </w:rPr>
      </w:pPr>
      <w:r>
        <w:rPr>
          <w:rFonts w:cstheme="minorHAnsi"/>
          <w:b/>
          <w:bCs/>
          <w:sz w:val="22"/>
          <w:szCs w:val="22"/>
        </w:rPr>
        <w:t xml:space="preserve">IMPORTANT: </w:t>
      </w:r>
      <w:r>
        <w:rPr>
          <w:rFonts w:cstheme="minorHAnsi"/>
          <w:sz w:val="22"/>
          <w:szCs w:val="22"/>
        </w:rPr>
        <w:t>When wbm.pl is called, it first checks to see if the binary files associated with a given input file already exist</w:t>
      </w:r>
      <w:r>
        <w:rPr>
          <w:rFonts w:cstheme="minorHAnsi"/>
          <w:sz w:val="22"/>
          <w:szCs w:val="22"/>
        </w:rPr>
        <w:t xml:space="preserve"> in the spool/ directory</w:t>
      </w:r>
      <w:r>
        <w:rPr>
          <w:rFonts w:cstheme="minorHAnsi"/>
          <w:sz w:val="22"/>
          <w:szCs w:val="22"/>
        </w:rPr>
        <w:t xml:space="preserve">. If they do, then wbm.pl does not re-write these files, but rather uses the existing binary files. If the user changes values in the input file, but the file keeps the same name, wbm.pl will not recognize that the binary file needs to be updated. </w:t>
      </w:r>
      <w:r w:rsidRPr="00397219">
        <w:rPr>
          <w:rFonts w:cstheme="minorHAnsi"/>
          <w:b/>
          <w:bCs/>
          <w:i/>
          <w:iCs/>
          <w:sz w:val="22"/>
          <w:szCs w:val="22"/>
        </w:rPr>
        <w:t xml:space="preserve">We highly recommend that users ensure unique names go with each version of data input files. If a file is updated and you are not sure if the binary file still reflects the correct input data, then delete the binary file and re-make it. </w:t>
      </w:r>
      <w:r w:rsidRPr="00397219">
        <w:rPr>
          <w:rFonts w:cstheme="minorHAnsi"/>
          <w:sz w:val="22"/>
          <w:szCs w:val="22"/>
        </w:rPr>
        <w:t>You can also use the -rmSpool flag (see below) to automatically delete ALL binary files associated with a given river network when you execute wbm.pl.</w:t>
      </w:r>
    </w:p>
    <w:p w14:paraId="6C7F9B59" w14:textId="77777777" w:rsidR="00397219" w:rsidRDefault="00397219" w:rsidP="00AA42E9">
      <w:pPr>
        <w:spacing w:line="276" w:lineRule="auto"/>
        <w:rPr>
          <w:rFonts w:cstheme="minorHAnsi"/>
          <w:sz w:val="22"/>
          <w:szCs w:val="22"/>
        </w:rPr>
      </w:pPr>
    </w:p>
    <w:p w14:paraId="0598892E" w14:textId="762B0C31" w:rsidR="00AA42E9" w:rsidRDefault="00AA42E9" w:rsidP="00AA42E9">
      <w:pPr>
        <w:spacing w:line="276" w:lineRule="auto"/>
        <w:rPr>
          <w:rFonts w:cstheme="minorHAnsi"/>
          <w:sz w:val="22"/>
          <w:szCs w:val="22"/>
        </w:rPr>
      </w:pPr>
      <w:r w:rsidRPr="00351F0D">
        <w:rPr>
          <w:rFonts w:cstheme="minorHAnsi"/>
          <w:sz w:val="22"/>
          <w:szCs w:val="22"/>
        </w:rPr>
        <w:t>The code wbm.pl has several flag options, including -h for help, -v for verbose mode, and others described in the instruction manual. The model setup file is the only required argument to wbm.pl.</w:t>
      </w:r>
    </w:p>
    <w:p w14:paraId="479EF6B3" w14:textId="386B03E6" w:rsidR="00782450" w:rsidRDefault="00782450" w:rsidP="00AA42E9">
      <w:pPr>
        <w:spacing w:line="276" w:lineRule="auto"/>
        <w:rPr>
          <w:rFonts w:cstheme="minorHAnsi"/>
          <w:sz w:val="22"/>
          <w:szCs w:val="22"/>
        </w:rPr>
      </w:pPr>
    </w:p>
    <w:p w14:paraId="7C816458" w14:textId="783CD8BB" w:rsidR="00782450" w:rsidRDefault="00782450" w:rsidP="00AA42E9">
      <w:pPr>
        <w:spacing w:line="276" w:lineRule="auto"/>
        <w:rPr>
          <w:rFonts w:cstheme="minorHAnsi"/>
          <w:sz w:val="22"/>
          <w:szCs w:val="22"/>
        </w:rPr>
      </w:pPr>
      <w:r>
        <w:rPr>
          <w:rFonts w:cstheme="minorHAnsi"/>
          <w:sz w:val="22"/>
          <w:szCs w:val="22"/>
        </w:rPr>
        <w:t>Usage:</w:t>
      </w:r>
    </w:p>
    <w:p w14:paraId="765E3793" w14:textId="4A649971" w:rsidR="00782450" w:rsidRDefault="00782450" w:rsidP="00AA42E9">
      <w:pPr>
        <w:spacing w:line="276" w:lineRule="auto"/>
        <w:rPr>
          <w:rFonts w:cstheme="minorHAnsi"/>
          <w:sz w:val="22"/>
          <w:szCs w:val="22"/>
        </w:rPr>
      </w:pPr>
    </w:p>
    <w:p w14:paraId="105F6B61" w14:textId="7965DA11" w:rsidR="00782450" w:rsidRDefault="00782450" w:rsidP="00AA42E9">
      <w:pPr>
        <w:spacing w:line="276" w:lineRule="auto"/>
        <w:rPr>
          <w:rFonts w:cstheme="minorHAnsi"/>
          <w:color w:val="000000"/>
          <w:sz w:val="22"/>
          <w:szCs w:val="22"/>
        </w:rPr>
      </w:pPr>
      <w:r w:rsidRPr="00782450">
        <w:rPr>
          <w:rFonts w:cstheme="minorHAnsi"/>
          <w:sz w:val="22"/>
          <w:szCs w:val="22"/>
        </w:rPr>
        <w:t xml:space="preserve">wbm.pl [-h] </w:t>
      </w:r>
      <w:r w:rsidRPr="00782450">
        <w:rPr>
          <w:rFonts w:cstheme="minorHAnsi"/>
          <w:color w:val="000000"/>
          <w:sz w:val="22"/>
          <w:szCs w:val="22"/>
        </w:rPr>
        <w:t>[-v] [-bd|by|bm] [-test] [-rm] [-rmSpool] [-noOutput] [-noState] [-dState] [-m] [-t THREADS] [-tz THREAD_SIZE]</w:t>
      </w:r>
      <w:r w:rsidRPr="00782450">
        <w:rPr>
          <w:rFonts w:cstheme="minorHAnsi"/>
          <w:color w:val="000000"/>
          <w:sz w:val="22"/>
          <w:szCs w:val="22"/>
        </w:rPr>
        <w:t xml:space="preserve"> </w:t>
      </w:r>
      <w:r w:rsidRPr="00782450">
        <w:rPr>
          <w:rFonts w:cstheme="minorHAnsi"/>
          <w:color w:val="000000"/>
          <w:sz w:val="22"/>
          <w:szCs w:val="22"/>
        </w:rPr>
        <w:t xml:space="preserve">[-sl] [-idump] [-saveDams] [-err] [-spoolDir SPOOL_DIR] [-stateDir STATE_DIR] </w:t>
      </w:r>
      <w:r>
        <w:rPr>
          <w:rFonts w:cstheme="minorHAnsi"/>
          <w:color w:val="000000"/>
          <w:sz w:val="22"/>
          <w:szCs w:val="22"/>
        </w:rPr>
        <w:t>MODELSETUP.init</w:t>
      </w:r>
    </w:p>
    <w:p w14:paraId="536BA880" w14:textId="4C99E64C" w:rsidR="00782450" w:rsidRDefault="00782450" w:rsidP="00AA42E9">
      <w:pPr>
        <w:spacing w:line="276" w:lineRule="auto"/>
        <w:rPr>
          <w:rFonts w:cstheme="minorHAnsi"/>
          <w:color w:val="000000"/>
          <w:sz w:val="22"/>
          <w:szCs w:val="22"/>
        </w:rPr>
      </w:pPr>
    </w:p>
    <w:p w14:paraId="4724BFE9" w14:textId="0A34244B" w:rsidR="006105B2" w:rsidRDefault="006105B2" w:rsidP="00AA42E9">
      <w:pPr>
        <w:spacing w:line="276" w:lineRule="auto"/>
        <w:rPr>
          <w:rFonts w:cstheme="minorHAnsi"/>
          <w:color w:val="000000"/>
          <w:sz w:val="22"/>
          <w:szCs w:val="22"/>
        </w:rPr>
      </w:pPr>
      <w:r>
        <w:rPr>
          <w:rFonts w:cstheme="minorHAnsi"/>
          <w:color w:val="000000"/>
          <w:sz w:val="22"/>
          <w:szCs w:val="22"/>
        </w:rPr>
        <w:t>MODELSETUP.init is the model setup file created in Step 2.</w:t>
      </w:r>
    </w:p>
    <w:p w14:paraId="0D60F73D" w14:textId="77777777" w:rsidR="006105B2" w:rsidRDefault="006105B2" w:rsidP="00AA42E9">
      <w:pPr>
        <w:spacing w:line="276" w:lineRule="auto"/>
        <w:rPr>
          <w:rFonts w:cstheme="minorHAnsi"/>
          <w:color w:val="000000"/>
          <w:sz w:val="22"/>
          <w:szCs w:val="22"/>
        </w:rPr>
      </w:pPr>
    </w:p>
    <w:tbl>
      <w:tblPr>
        <w:tblW w:w="2580" w:type="dxa"/>
        <w:tblCellMar>
          <w:left w:w="0" w:type="dxa"/>
          <w:right w:w="0" w:type="dxa"/>
        </w:tblCellMar>
        <w:tblLook w:val="04A0" w:firstRow="1" w:lastRow="0" w:firstColumn="1" w:lastColumn="0" w:noHBand="0" w:noVBand="1"/>
      </w:tblPr>
      <w:tblGrid>
        <w:gridCol w:w="851"/>
        <w:gridCol w:w="7874"/>
      </w:tblGrid>
      <w:tr w:rsidR="006105B2" w:rsidRPr="00837883" w14:paraId="30D4F77F" w14:textId="77777777" w:rsidTr="00397219">
        <w:trPr>
          <w:trHeight w:val="336"/>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531AA2D" w14:textId="77777777" w:rsidR="00782450" w:rsidRPr="00837883" w:rsidRDefault="00782450" w:rsidP="0017464E">
            <w:pPr>
              <w:rPr>
                <w:rFonts w:cstheme="minorHAnsi"/>
                <w:b/>
                <w:bCs/>
                <w:color w:val="000000"/>
                <w:sz w:val="20"/>
                <w:szCs w:val="20"/>
              </w:rPr>
            </w:pPr>
            <w:r w:rsidRPr="00837883">
              <w:rPr>
                <w:rFonts w:cstheme="minorHAnsi"/>
                <w:b/>
                <w:bCs/>
                <w:color w:val="000000"/>
                <w:sz w:val="20"/>
                <w:szCs w:val="20"/>
              </w:rPr>
              <w:t>Options: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D5A6B59" w14:textId="77777777" w:rsidR="00782450" w:rsidRPr="00837883" w:rsidRDefault="00782450" w:rsidP="0017464E">
            <w:pPr>
              <w:rPr>
                <w:rFonts w:cstheme="minorHAnsi"/>
                <w:b/>
                <w:bCs/>
                <w:color w:val="000000"/>
                <w:sz w:val="20"/>
                <w:szCs w:val="20"/>
              </w:rPr>
            </w:pPr>
          </w:p>
        </w:tc>
      </w:tr>
      <w:tr w:rsidR="006105B2" w:rsidRPr="00837883" w14:paraId="3D41E776" w14:textId="77777777" w:rsidTr="00397219">
        <w:trPr>
          <w:trHeight w:val="5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5278585" w14:textId="77777777" w:rsidR="00782450" w:rsidRPr="00837883" w:rsidRDefault="00782450" w:rsidP="0017464E">
            <w:pPr>
              <w:rPr>
                <w:rFonts w:cstheme="minorHAnsi"/>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83A3CFA" w14:textId="77777777" w:rsidR="00782450" w:rsidRPr="00837883" w:rsidRDefault="00782450" w:rsidP="0017464E">
            <w:pPr>
              <w:rPr>
                <w:rFonts w:cstheme="minorHAnsi"/>
                <w:sz w:val="20"/>
                <w:szCs w:val="20"/>
              </w:rPr>
            </w:pPr>
          </w:p>
        </w:tc>
      </w:tr>
      <w:tr w:rsidR="006105B2" w:rsidRPr="00837883" w14:paraId="148062F1" w14:textId="77777777" w:rsidTr="00397219">
        <w:trPr>
          <w:trHeight w:val="174"/>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4596CE4" w14:textId="77777777" w:rsidR="00782450" w:rsidRPr="00837883" w:rsidRDefault="00782450" w:rsidP="0017464E">
            <w:pPr>
              <w:rPr>
                <w:rFonts w:cstheme="minorHAnsi"/>
                <w:color w:val="000000"/>
                <w:sz w:val="20"/>
                <w:szCs w:val="20"/>
              </w:rPr>
            </w:pPr>
            <w:r w:rsidRPr="00837883">
              <w:rPr>
                <w:rFonts w:cstheme="minorHAnsi"/>
                <w:color w:val="000000"/>
                <w:sz w:val="20"/>
                <w:szCs w:val="20"/>
              </w:rPr>
              <w:t>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5B32433" w14:textId="77777777" w:rsidR="00782450" w:rsidRPr="00837883" w:rsidRDefault="00782450" w:rsidP="0017464E">
            <w:pPr>
              <w:rPr>
                <w:rFonts w:cstheme="minorHAnsi"/>
                <w:color w:val="000000"/>
                <w:sz w:val="20"/>
                <w:szCs w:val="20"/>
              </w:rPr>
            </w:pPr>
            <w:r w:rsidRPr="00837883">
              <w:rPr>
                <w:rFonts w:cstheme="minorHAnsi"/>
                <w:color w:val="000000"/>
                <w:sz w:val="20"/>
                <w:szCs w:val="20"/>
              </w:rPr>
              <w:t>Display this help.</w:t>
            </w:r>
          </w:p>
        </w:tc>
      </w:tr>
      <w:tr w:rsidR="006105B2" w:rsidRPr="00837883" w14:paraId="12D13717"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6063B0" w14:textId="77777777" w:rsidR="00782450" w:rsidRPr="00837883" w:rsidRDefault="00782450" w:rsidP="0017464E">
            <w:pPr>
              <w:rPr>
                <w:rFonts w:cstheme="minorHAnsi"/>
                <w:color w:val="000000"/>
                <w:sz w:val="20"/>
                <w:szCs w:val="20"/>
              </w:rPr>
            </w:pPr>
            <w:r w:rsidRPr="00837883">
              <w:rPr>
                <w:rFonts w:cstheme="minorHAnsi"/>
                <w:color w:val="000000"/>
                <w:sz w:val="20"/>
                <w:szCs w:val="20"/>
              </w:rPr>
              <w:t>v</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8DD09E4" w14:textId="77777777" w:rsidR="00782450" w:rsidRPr="00837883" w:rsidRDefault="00782450" w:rsidP="0017464E">
            <w:pPr>
              <w:rPr>
                <w:rFonts w:cstheme="minorHAnsi"/>
                <w:color w:val="000000"/>
                <w:sz w:val="20"/>
                <w:szCs w:val="20"/>
              </w:rPr>
            </w:pPr>
            <w:r w:rsidRPr="00837883">
              <w:rPr>
                <w:rFonts w:cstheme="minorHAnsi"/>
                <w:color w:val="000000"/>
                <w:sz w:val="20"/>
                <w:szCs w:val="20"/>
              </w:rPr>
              <w:t>Verbose mode.</w:t>
            </w:r>
          </w:p>
        </w:tc>
      </w:tr>
      <w:tr w:rsidR="006105B2" w:rsidRPr="00837883" w14:paraId="3FD491BB"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3B16DD" w14:textId="77777777" w:rsidR="00782450" w:rsidRPr="00837883" w:rsidRDefault="00782450" w:rsidP="0017464E">
            <w:pPr>
              <w:rPr>
                <w:rFonts w:cstheme="minorHAnsi"/>
                <w:color w:val="000000"/>
                <w:sz w:val="20"/>
                <w:szCs w:val="20"/>
              </w:rPr>
            </w:pPr>
            <w:r w:rsidRPr="00837883">
              <w:rPr>
                <w:rFonts w:cstheme="minorHAnsi"/>
                <w:color w:val="000000"/>
                <w:sz w:val="20"/>
                <w:szCs w:val="20"/>
              </w:rPr>
              <w:t>bd</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8E90E41" w14:textId="77777777" w:rsidR="00782450" w:rsidRPr="00837883" w:rsidRDefault="00782450" w:rsidP="0017464E">
            <w:pPr>
              <w:rPr>
                <w:rFonts w:cstheme="minorHAnsi"/>
                <w:color w:val="000000"/>
                <w:sz w:val="20"/>
                <w:szCs w:val="20"/>
              </w:rPr>
            </w:pPr>
            <w:r w:rsidRPr="00837883">
              <w:rPr>
                <w:rFonts w:cstheme="minorHAnsi"/>
                <w:color w:val="000000"/>
                <w:sz w:val="20"/>
                <w:szCs w:val="20"/>
              </w:rPr>
              <w:t>Perform code benchmarking for daily  intervals.</w:t>
            </w:r>
          </w:p>
        </w:tc>
      </w:tr>
      <w:tr w:rsidR="006105B2" w:rsidRPr="00837883" w14:paraId="5F2753D7"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8E77CA9" w14:textId="77777777" w:rsidR="00782450" w:rsidRPr="00837883" w:rsidRDefault="00782450" w:rsidP="0017464E">
            <w:pPr>
              <w:rPr>
                <w:rFonts w:cstheme="minorHAnsi"/>
                <w:color w:val="000000"/>
                <w:sz w:val="20"/>
                <w:szCs w:val="20"/>
              </w:rPr>
            </w:pPr>
            <w:r w:rsidRPr="00837883">
              <w:rPr>
                <w:rFonts w:cstheme="minorHAnsi"/>
                <w:color w:val="000000"/>
                <w:sz w:val="20"/>
                <w:szCs w:val="20"/>
              </w:rPr>
              <w:t>by</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3A65568" w14:textId="77777777" w:rsidR="00782450" w:rsidRPr="00837883" w:rsidRDefault="00782450" w:rsidP="0017464E">
            <w:pPr>
              <w:rPr>
                <w:rFonts w:cstheme="minorHAnsi"/>
                <w:color w:val="000000"/>
                <w:sz w:val="20"/>
                <w:szCs w:val="20"/>
              </w:rPr>
            </w:pPr>
            <w:r w:rsidRPr="00837883">
              <w:rPr>
                <w:rFonts w:cstheme="minorHAnsi"/>
                <w:color w:val="000000"/>
                <w:sz w:val="20"/>
                <w:szCs w:val="20"/>
              </w:rPr>
              <w:t>Perform code benchmarking for yearly intervals.</w:t>
            </w:r>
          </w:p>
        </w:tc>
      </w:tr>
      <w:tr w:rsidR="006105B2" w:rsidRPr="00837883" w14:paraId="5DCC7F6D"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2C84FE0" w14:textId="77777777" w:rsidR="00782450" w:rsidRPr="00837883" w:rsidRDefault="00782450" w:rsidP="0017464E">
            <w:pPr>
              <w:rPr>
                <w:rFonts w:cstheme="minorHAnsi"/>
                <w:color w:val="000000"/>
                <w:sz w:val="20"/>
                <w:szCs w:val="20"/>
              </w:rPr>
            </w:pPr>
            <w:r w:rsidRPr="00837883">
              <w:rPr>
                <w:rFonts w:cstheme="minorHAnsi"/>
                <w:color w:val="000000"/>
                <w:sz w:val="20"/>
                <w:szCs w:val="20"/>
              </w:rPr>
              <w:t>bm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9AD0603" w14:textId="77777777" w:rsidR="00782450" w:rsidRPr="00837883" w:rsidRDefault="00782450" w:rsidP="0017464E">
            <w:pPr>
              <w:rPr>
                <w:rFonts w:cstheme="minorHAnsi"/>
                <w:color w:val="000000"/>
                <w:sz w:val="20"/>
                <w:szCs w:val="20"/>
              </w:rPr>
            </w:pPr>
            <w:r w:rsidRPr="00837883">
              <w:rPr>
                <w:rFonts w:cstheme="minorHAnsi"/>
                <w:color w:val="000000"/>
                <w:sz w:val="20"/>
                <w:szCs w:val="20"/>
              </w:rPr>
              <w:t>Perform code benchmark mapping. Pause using "bm.lock" file.</w:t>
            </w:r>
          </w:p>
        </w:tc>
      </w:tr>
      <w:tr w:rsidR="006105B2" w:rsidRPr="00837883" w14:paraId="69B35AD9"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9415D61" w14:textId="77777777" w:rsidR="00782450" w:rsidRPr="00837883" w:rsidRDefault="00782450" w:rsidP="0017464E">
            <w:pPr>
              <w:rPr>
                <w:rFonts w:cstheme="minorHAnsi"/>
                <w:color w:val="000000"/>
                <w:sz w:val="20"/>
                <w:szCs w:val="20"/>
              </w:rPr>
            </w:pPr>
            <w:r w:rsidRPr="00837883">
              <w:rPr>
                <w:rFonts w:cstheme="minorHAnsi"/>
                <w:color w:val="000000"/>
                <w:sz w:val="20"/>
                <w:szCs w:val="20"/>
              </w:rPr>
              <w:t>test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BA8117B" w14:textId="77777777" w:rsidR="00782450" w:rsidRPr="00837883" w:rsidRDefault="00782450" w:rsidP="0017464E">
            <w:pPr>
              <w:rPr>
                <w:rFonts w:cstheme="minorHAnsi"/>
                <w:color w:val="000000"/>
                <w:sz w:val="20"/>
                <w:szCs w:val="20"/>
              </w:rPr>
            </w:pPr>
            <w:r w:rsidRPr="00837883">
              <w:rPr>
                <w:rFonts w:cstheme="minorHAnsi"/>
                <w:color w:val="000000"/>
                <w:sz w:val="20"/>
                <w:szCs w:val="20"/>
              </w:rPr>
              <w:t>Test mode: no output, WBM runs one time step only.</w:t>
            </w:r>
          </w:p>
        </w:tc>
      </w:tr>
      <w:tr w:rsidR="006105B2" w:rsidRPr="00837883" w14:paraId="29D1AF09"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0B11565" w14:textId="77777777" w:rsidR="00782450" w:rsidRPr="00837883" w:rsidRDefault="00782450" w:rsidP="0017464E">
            <w:pPr>
              <w:rPr>
                <w:rFonts w:cstheme="minorHAnsi"/>
                <w:color w:val="000000"/>
                <w:sz w:val="20"/>
                <w:szCs w:val="20"/>
              </w:rPr>
            </w:pPr>
            <w:r w:rsidRPr="00837883">
              <w:rPr>
                <w:rFonts w:cstheme="minorHAnsi"/>
                <w:color w:val="000000"/>
                <w:sz w:val="20"/>
                <w:szCs w:val="20"/>
              </w:rPr>
              <w:t>rm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48E8002" w14:textId="77777777" w:rsidR="00782450" w:rsidRPr="00837883" w:rsidRDefault="00782450" w:rsidP="0017464E">
            <w:pPr>
              <w:rPr>
                <w:rFonts w:cstheme="minorHAnsi"/>
                <w:color w:val="000000"/>
                <w:sz w:val="20"/>
                <w:szCs w:val="20"/>
              </w:rPr>
            </w:pPr>
            <w:r w:rsidRPr="00837883">
              <w:rPr>
                <w:rFonts w:cstheme="minorHAnsi"/>
                <w:color w:val="000000"/>
                <w:sz w:val="20"/>
                <w:szCs w:val="20"/>
              </w:rPr>
              <w:t>Remove and do not update existing ouput files.</w:t>
            </w:r>
          </w:p>
        </w:tc>
      </w:tr>
      <w:tr w:rsidR="006105B2" w:rsidRPr="00837883" w14:paraId="7B992B7E"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C34ABBB" w14:textId="77777777" w:rsidR="00782450" w:rsidRPr="00837883" w:rsidRDefault="00782450" w:rsidP="0017464E">
            <w:pPr>
              <w:rPr>
                <w:rFonts w:cstheme="minorHAnsi"/>
                <w:color w:val="000000"/>
                <w:sz w:val="20"/>
                <w:szCs w:val="20"/>
              </w:rPr>
            </w:pPr>
            <w:r w:rsidRPr="00837883">
              <w:rPr>
                <w:rFonts w:cstheme="minorHAnsi"/>
                <w:color w:val="000000"/>
                <w:sz w:val="20"/>
                <w:szCs w:val="20"/>
              </w:rPr>
              <w:t>rmSpool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AD1F5E" w14:textId="2F3E3BE4" w:rsidR="00782450" w:rsidRPr="00837883" w:rsidRDefault="00782450" w:rsidP="0017464E">
            <w:pPr>
              <w:rPr>
                <w:rFonts w:cstheme="minorHAnsi"/>
                <w:color w:val="000000"/>
                <w:sz w:val="20"/>
                <w:szCs w:val="20"/>
              </w:rPr>
            </w:pPr>
            <w:r w:rsidRPr="00837883">
              <w:rPr>
                <w:rFonts w:cstheme="minorHAnsi"/>
                <w:color w:val="000000"/>
                <w:sz w:val="20"/>
                <w:szCs w:val="20"/>
              </w:rPr>
              <w:t xml:space="preserve">Remove all </w:t>
            </w:r>
            <w:r>
              <w:rPr>
                <w:rFonts w:cstheme="minorHAnsi"/>
                <w:color w:val="000000"/>
                <w:sz w:val="20"/>
                <w:szCs w:val="20"/>
              </w:rPr>
              <w:t xml:space="preserve">of </w:t>
            </w:r>
            <w:r w:rsidRPr="00837883">
              <w:rPr>
                <w:rFonts w:cstheme="minorHAnsi"/>
                <w:color w:val="000000"/>
                <w:sz w:val="20"/>
                <w:szCs w:val="20"/>
              </w:rPr>
              <w:t>this run</w:t>
            </w:r>
            <w:r>
              <w:rPr>
                <w:rFonts w:cstheme="minorHAnsi"/>
                <w:color w:val="000000"/>
                <w:sz w:val="20"/>
                <w:szCs w:val="20"/>
              </w:rPr>
              <w:t>’s</w:t>
            </w:r>
            <w:r w:rsidRPr="00837883">
              <w:rPr>
                <w:rFonts w:cstheme="minorHAnsi"/>
                <w:color w:val="000000"/>
                <w:sz w:val="20"/>
                <w:szCs w:val="20"/>
              </w:rPr>
              <w:t xml:space="preserve"> input spool files.</w:t>
            </w:r>
          </w:p>
        </w:tc>
      </w:tr>
      <w:tr w:rsidR="006105B2" w:rsidRPr="00837883" w14:paraId="08BE4E03"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E267284" w14:textId="77777777" w:rsidR="00782450" w:rsidRPr="00837883" w:rsidRDefault="00782450" w:rsidP="0017464E">
            <w:pPr>
              <w:rPr>
                <w:rFonts w:cstheme="minorHAnsi"/>
                <w:color w:val="000000"/>
                <w:sz w:val="20"/>
                <w:szCs w:val="20"/>
              </w:rPr>
            </w:pPr>
            <w:r w:rsidRPr="00837883">
              <w:rPr>
                <w:rFonts w:cstheme="minorHAnsi"/>
                <w:color w:val="000000"/>
                <w:sz w:val="20"/>
                <w:szCs w:val="20"/>
              </w:rPr>
              <w:t>noOutput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404019A" w14:textId="77777777" w:rsidR="00782450" w:rsidRPr="00837883" w:rsidRDefault="00782450" w:rsidP="0017464E">
            <w:pPr>
              <w:rPr>
                <w:rFonts w:cstheme="minorHAnsi"/>
                <w:color w:val="000000"/>
                <w:sz w:val="20"/>
                <w:szCs w:val="20"/>
              </w:rPr>
            </w:pPr>
            <w:r w:rsidRPr="00837883">
              <w:rPr>
                <w:rFonts w:cstheme="minorHAnsi"/>
                <w:color w:val="000000"/>
                <w:sz w:val="20"/>
                <w:szCs w:val="20"/>
              </w:rPr>
              <w:t>Do not write output files.</w:t>
            </w:r>
          </w:p>
        </w:tc>
      </w:tr>
      <w:tr w:rsidR="006105B2" w:rsidRPr="00837883" w14:paraId="49CE323F"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7C36D22" w14:textId="77777777" w:rsidR="00782450" w:rsidRPr="00837883" w:rsidRDefault="00782450" w:rsidP="0017464E">
            <w:pPr>
              <w:rPr>
                <w:rFonts w:cstheme="minorHAnsi"/>
                <w:color w:val="000000"/>
                <w:sz w:val="20"/>
                <w:szCs w:val="20"/>
              </w:rPr>
            </w:pPr>
            <w:r w:rsidRPr="00837883">
              <w:rPr>
                <w:rFonts w:cstheme="minorHAnsi"/>
                <w:color w:val="000000"/>
                <w:sz w:val="20"/>
                <w:szCs w:val="20"/>
              </w:rPr>
              <w:t>noState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F3E72FC" w14:textId="77777777" w:rsidR="00782450" w:rsidRPr="00837883" w:rsidRDefault="00782450" w:rsidP="0017464E">
            <w:pPr>
              <w:rPr>
                <w:rFonts w:cstheme="minorHAnsi"/>
                <w:color w:val="000000"/>
                <w:sz w:val="20"/>
                <w:szCs w:val="20"/>
              </w:rPr>
            </w:pPr>
            <w:r w:rsidRPr="00837883">
              <w:rPr>
                <w:rFonts w:cstheme="minorHAnsi"/>
                <w:color w:val="000000"/>
                <w:sz w:val="20"/>
                <w:szCs w:val="20"/>
              </w:rPr>
              <w:t>Do not read or write run state files.</w:t>
            </w:r>
          </w:p>
        </w:tc>
      </w:tr>
      <w:tr w:rsidR="006105B2" w:rsidRPr="00837883" w14:paraId="445B5668"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66A68BE" w14:textId="77777777" w:rsidR="00782450" w:rsidRPr="00837883" w:rsidRDefault="00782450" w:rsidP="0017464E">
            <w:pPr>
              <w:rPr>
                <w:rFonts w:cstheme="minorHAnsi"/>
                <w:color w:val="000000"/>
                <w:sz w:val="20"/>
                <w:szCs w:val="20"/>
              </w:rPr>
            </w:pPr>
            <w:r w:rsidRPr="00837883">
              <w:rPr>
                <w:rFonts w:cstheme="minorHAnsi"/>
                <w:color w:val="000000"/>
                <w:sz w:val="20"/>
                <w:szCs w:val="20"/>
              </w:rPr>
              <w:t>dState</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B40E9EF" w14:textId="018C6A01" w:rsidR="00782450" w:rsidRPr="00837883" w:rsidRDefault="00782450" w:rsidP="0017464E">
            <w:pPr>
              <w:rPr>
                <w:rFonts w:cstheme="minorHAnsi"/>
                <w:color w:val="000000"/>
                <w:sz w:val="20"/>
                <w:szCs w:val="20"/>
              </w:rPr>
            </w:pPr>
            <w:r w:rsidRPr="00837883">
              <w:rPr>
                <w:rFonts w:cstheme="minorHAnsi"/>
                <w:color w:val="000000"/>
                <w:sz w:val="20"/>
                <w:szCs w:val="20"/>
              </w:rPr>
              <w:t>Write daily run state files. Forces "spinup_state_ID".</w:t>
            </w:r>
          </w:p>
        </w:tc>
      </w:tr>
      <w:tr w:rsidR="006105B2" w:rsidRPr="00837883" w14:paraId="4C24CC3E"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F0EB2C9" w14:textId="77777777" w:rsidR="00782450" w:rsidRPr="00837883" w:rsidRDefault="00782450" w:rsidP="0017464E">
            <w:pPr>
              <w:rPr>
                <w:rFonts w:cstheme="minorHAnsi"/>
                <w:color w:val="000000"/>
                <w:sz w:val="20"/>
                <w:szCs w:val="20"/>
              </w:rPr>
            </w:pPr>
            <w:r w:rsidRPr="00837883">
              <w:rPr>
                <w:rFonts w:cstheme="minorHAnsi"/>
                <w:color w:val="000000"/>
                <w:sz w:val="20"/>
                <w:szCs w:val="20"/>
              </w:rPr>
              <w:t>m</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1EDD582" w14:textId="63113E31" w:rsidR="00782450" w:rsidRPr="00837883" w:rsidRDefault="00782450" w:rsidP="0017464E">
            <w:pPr>
              <w:rPr>
                <w:rFonts w:cstheme="minorHAnsi"/>
                <w:color w:val="000000"/>
                <w:sz w:val="20"/>
                <w:szCs w:val="20"/>
              </w:rPr>
            </w:pPr>
            <w:r w:rsidRPr="00837883">
              <w:rPr>
                <w:rFonts w:cstheme="minorHAnsi"/>
                <w:color w:val="000000"/>
                <w:sz w:val="20"/>
                <w:szCs w:val="20"/>
              </w:rPr>
              <w:t>Memory saving mode. D</w:t>
            </w:r>
            <w:r>
              <w:rPr>
                <w:rFonts w:cstheme="minorHAnsi"/>
                <w:color w:val="000000"/>
                <w:sz w:val="20"/>
                <w:szCs w:val="20"/>
              </w:rPr>
              <w:t>e</w:t>
            </w:r>
            <w:r w:rsidRPr="00837883">
              <w:rPr>
                <w:rFonts w:cstheme="minorHAnsi"/>
                <w:color w:val="000000"/>
                <w:sz w:val="20"/>
                <w:szCs w:val="20"/>
              </w:rPr>
              <w:t>fault is</w:t>
            </w:r>
            <w:r>
              <w:rPr>
                <w:rFonts w:cstheme="minorHAnsi"/>
                <w:color w:val="000000"/>
                <w:sz w:val="20"/>
                <w:szCs w:val="20"/>
              </w:rPr>
              <w:t xml:space="preserve"> to</w:t>
            </w:r>
            <w:r w:rsidRPr="00837883">
              <w:rPr>
                <w:rFonts w:cstheme="minorHAnsi"/>
                <w:color w:val="000000"/>
                <w:sz w:val="20"/>
                <w:szCs w:val="20"/>
              </w:rPr>
              <w:t xml:space="preserve"> automatic</w:t>
            </w:r>
            <w:r>
              <w:rPr>
                <w:rFonts w:cstheme="minorHAnsi"/>
                <w:color w:val="000000"/>
                <w:sz w:val="20"/>
                <w:szCs w:val="20"/>
              </w:rPr>
              <w:t>ally use this option</w:t>
            </w:r>
            <w:r w:rsidRPr="00837883">
              <w:rPr>
                <w:rFonts w:cstheme="minorHAnsi"/>
                <w:color w:val="000000"/>
                <w:sz w:val="20"/>
                <w:szCs w:val="20"/>
              </w:rPr>
              <w:t>.</w:t>
            </w:r>
          </w:p>
        </w:tc>
      </w:tr>
      <w:tr w:rsidR="006105B2" w:rsidRPr="00837883" w14:paraId="1BA837D8"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ABC55A5" w14:textId="77777777" w:rsidR="00782450" w:rsidRPr="00837883" w:rsidRDefault="00782450" w:rsidP="0017464E">
            <w:pPr>
              <w:rPr>
                <w:rFonts w:cstheme="minorHAnsi"/>
                <w:color w:val="000000"/>
                <w:sz w:val="20"/>
                <w:szCs w:val="20"/>
              </w:rPr>
            </w:pPr>
            <w:r w:rsidRPr="00837883">
              <w:rPr>
                <w:rFonts w:cstheme="minorHAnsi"/>
                <w:color w:val="000000"/>
                <w:sz w:val="20"/>
                <w:szCs w:val="20"/>
              </w:rPr>
              <w:t>t</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662E5CBA" w14:textId="77777777" w:rsidR="00782450" w:rsidRPr="00837883" w:rsidRDefault="00782450" w:rsidP="0017464E">
            <w:pPr>
              <w:rPr>
                <w:rFonts w:cstheme="minorHAnsi"/>
                <w:color w:val="000000"/>
                <w:sz w:val="20"/>
                <w:szCs w:val="20"/>
              </w:rPr>
            </w:pPr>
            <w:r w:rsidRPr="00837883">
              <w:rPr>
                <w:rFonts w:cstheme="minorHAnsi"/>
                <w:color w:val="000000"/>
                <w:sz w:val="20"/>
                <w:szCs w:val="20"/>
              </w:rPr>
              <w:t>Number of threads to use. Default is 4.</w:t>
            </w:r>
          </w:p>
        </w:tc>
      </w:tr>
      <w:tr w:rsidR="006105B2" w:rsidRPr="00837883" w14:paraId="2A901088"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F731F01" w14:textId="77777777" w:rsidR="00782450" w:rsidRPr="00837883" w:rsidRDefault="00782450" w:rsidP="0017464E">
            <w:pPr>
              <w:rPr>
                <w:rFonts w:cstheme="minorHAnsi"/>
                <w:color w:val="000000"/>
                <w:sz w:val="20"/>
                <w:szCs w:val="20"/>
              </w:rPr>
            </w:pPr>
            <w:r w:rsidRPr="00837883">
              <w:rPr>
                <w:rFonts w:cstheme="minorHAnsi"/>
                <w:color w:val="000000"/>
                <w:sz w:val="20"/>
                <w:szCs w:val="20"/>
              </w:rPr>
              <w:t>tz</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E79326C" w14:textId="77777777" w:rsidR="00782450" w:rsidRPr="00837883" w:rsidRDefault="00782450" w:rsidP="0017464E">
            <w:pPr>
              <w:rPr>
                <w:rFonts w:cstheme="minorHAnsi"/>
                <w:color w:val="000000"/>
                <w:sz w:val="20"/>
                <w:szCs w:val="20"/>
              </w:rPr>
            </w:pPr>
            <w:r w:rsidRPr="00837883">
              <w:rPr>
                <w:rFonts w:cstheme="minorHAnsi"/>
                <w:color w:val="000000"/>
                <w:sz w:val="20"/>
                <w:szCs w:val="20"/>
              </w:rPr>
              <w:t>Minimum thread size. Default is 1 Mb.</w:t>
            </w:r>
          </w:p>
        </w:tc>
      </w:tr>
      <w:tr w:rsidR="006105B2" w:rsidRPr="00837883" w14:paraId="5F21A57F"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73D70D31" w14:textId="77777777" w:rsidR="00782450" w:rsidRPr="00837883" w:rsidRDefault="00782450" w:rsidP="0017464E">
            <w:pPr>
              <w:rPr>
                <w:rFonts w:cstheme="minorHAnsi"/>
                <w:color w:val="000000"/>
                <w:sz w:val="20"/>
                <w:szCs w:val="20"/>
              </w:rPr>
            </w:pPr>
            <w:r w:rsidRPr="00837883">
              <w:rPr>
                <w:rFonts w:cstheme="minorHAnsi"/>
                <w:color w:val="000000"/>
                <w:sz w:val="20"/>
                <w:szCs w:val="20"/>
              </w:rPr>
              <w:t>sl</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1C21FE33" w14:textId="77777777" w:rsidR="00782450" w:rsidRPr="00837883" w:rsidRDefault="00782450" w:rsidP="0017464E">
            <w:pPr>
              <w:rPr>
                <w:rFonts w:cstheme="minorHAnsi"/>
                <w:color w:val="000000"/>
                <w:sz w:val="20"/>
                <w:szCs w:val="20"/>
              </w:rPr>
            </w:pPr>
            <w:r w:rsidRPr="00837883">
              <w:rPr>
                <w:rFonts w:cstheme="minorHAnsi"/>
                <w:color w:val="000000"/>
                <w:sz w:val="20"/>
                <w:szCs w:val="20"/>
              </w:rPr>
              <w:t>Use PDL slicing (faster when using many crops).</w:t>
            </w:r>
          </w:p>
        </w:tc>
      </w:tr>
      <w:tr w:rsidR="006105B2" w:rsidRPr="00837883" w14:paraId="05E86DE6"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8D6D11B" w14:textId="77777777" w:rsidR="00782450" w:rsidRPr="00837883" w:rsidRDefault="00782450" w:rsidP="0017464E">
            <w:pPr>
              <w:rPr>
                <w:rFonts w:cstheme="minorHAnsi"/>
                <w:color w:val="000000"/>
                <w:sz w:val="20"/>
                <w:szCs w:val="20"/>
              </w:rPr>
            </w:pPr>
            <w:r w:rsidRPr="00837883">
              <w:rPr>
                <w:rFonts w:cstheme="minorHAnsi"/>
                <w:color w:val="000000"/>
                <w:sz w:val="20"/>
                <w:szCs w:val="20"/>
              </w:rPr>
              <w:t>saveDams</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5420B5B9" w14:textId="570FB5BA" w:rsidR="00782450" w:rsidRPr="00837883" w:rsidRDefault="00782450" w:rsidP="0017464E">
            <w:pPr>
              <w:rPr>
                <w:rFonts w:cstheme="minorHAnsi"/>
                <w:color w:val="000000"/>
                <w:sz w:val="20"/>
                <w:szCs w:val="20"/>
              </w:rPr>
            </w:pPr>
            <w:r w:rsidRPr="00837883">
              <w:rPr>
                <w:rFonts w:cstheme="minorHAnsi"/>
                <w:color w:val="000000"/>
                <w:sz w:val="20"/>
                <w:szCs w:val="20"/>
              </w:rPr>
              <w:t>Save</w:t>
            </w:r>
            <w:r>
              <w:rPr>
                <w:rFonts w:cstheme="minorHAnsi"/>
                <w:color w:val="000000"/>
                <w:sz w:val="20"/>
                <w:szCs w:val="20"/>
              </w:rPr>
              <w:t xml:space="preserve"> a .csv file listing the</w:t>
            </w:r>
            <w:r w:rsidRPr="00837883">
              <w:rPr>
                <w:rFonts w:cstheme="minorHAnsi"/>
                <w:color w:val="000000"/>
                <w:sz w:val="20"/>
                <w:szCs w:val="20"/>
              </w:rPr>
              <w:t xml:space="preserve"> subset of dams within this run</w:t>
            </w:r>
            <w:r>
              <w:rPr>
                <w:rFonts w:cstheme="minorHAnsi"/>
                <w:color w:val="000000"/>
                <w:sz w:val="20"/>
                <w:szCs w:val="20"/>
              </w:rPr>
              <w:t>’s</w:t>
            </w:r>
            <w:r w:rsidRPr="00837883">
              <w:rPr>
                <w:rFonts w:cstheme="minorHAnsi"/>
                <w:color w:val="000000"/>
                <w:sz w:val="20"/>
                <w:szCs w:val="20"/>
              </w:rPr>
              <w:t xml:space="preserve"> spatial domain</w:t>
            </w:r>
            <w:r w:rsidR="006105B2">
              <w:rPr>
                <w:rFonts w:cstheme="minorHAnsi"/>
                <w:color w:val="000000"/>
                <w:sz w:val="20"/>
                <w:szCs w:val="20"/>
              </w:rPr>
              <w:t xml:space="preserve"> to the output directory</w:t>
            </w:r>
            <w:r w:rsidRPr="00837883">
              <w:rPr>
                <w:rFonts w:cstheme="minorHAnsi"/>
                <w:color w:val="000000"/>
                <w:sz w:val="20"/>
                <w:szCs w:val="20"/>
              </w:rPr>
              <w:t>.</w:t>
            </w:r>
          </w:p>
        </w:tc>
      </w:tr>
      <w:tr w:rsidR="006105B2" w:rsidRPr="00837883" w14:paraId="3D1C55CA"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40CCD56A" w14:textId="34966A58" w:rsidR="00782450" w:rsidRPr="00837883" w:rsidRDefault="00782450" w:rsidP="0017464E">
            <w:pPr>
              <w:rPr>
                <w:rFonts w:cstheme="minorHAnsi"/>
                <w:color w:val="000000"/>
                <w:sz w:val="20"/>
                <w:szCs w:val="20"/>
              </w:rPr>
            </w:pPr>
            <w:r w:rsidRPr="00837883">
              <w:rPr>
                <w:rFonts w:cstheme="minorHAnsi"/>
                <w:color w:val="000000"/>
                <w:sz w:val="20"/>
                <w:szCs w:val="20"/>
              </w:rPr>
              <w:t>err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D241A94" w14:textId="77777777" w:rsidR="00782450" w:rsidRPr="00837883" w:rsidRDefault="00782450" w:rsidP="0017464E">
            <w:pPr>
              <w:rPr>
                <w:rFonts w:cstheme="minorHAnsi"/>
                <w:color w:val="000000"/>
                <w:sz w:val="20"/>
                <w:szCs w:val="20"/>
              </w:rPr>
            </w:pPr>
            <w:r w:rsidRPr="00837883">
              <w:rPr>
                <w:rFonts w:cstheme="minorHAnsi"/>
                <w:color w:val="000000"/>
                <w:sz w:val="20"/>
                <w:szCs w:val="20"/>
              </w:rPr>
              <w:t>Print all GDAL relevant STDERR to screen for debugging.</w:t>
            </w:r>
          </w:p>
        </w:tc>
      </w:tr>
      <w:tr w:rsidR="006105B2" w:rsidRPr="00837883" w14:paraId="1CFFF2B6"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0313FECD" w14:textId="77777777" w:rsidR="00782450" w:rsidRPr="00837883" w:rsidRDefault="00782450" w:rsidP="0017464E">
            <w:pPr>
              <w:rPr>
                <w:rFonts w:cstheme="minorHAnsi"/>
                <w:color w:val="000000"/>
                <w:sz w:val="20"/>
                <w:szCs w:val="20"/>
              </w:rPr>
            </w:pPr>
            <w:r w:rsidRPr="00837883">
              <w:rPr>
                <w:rFonts w:cstheme="minorHAnsi"/>
                <w:color w:val="000000"/>
                <w:sz w:val="20"/>
                <w:szCs w:val="20"/>
              </w:rPr>
              <w:lastRenderedPageBreak/>
              <w:t>spoolDir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122BED6" w14:textId="633392F7" w:rsidR="00782450" w:rsidRPr="00837883" w:rsidRDefault="00782450" w:rsidP="0017464E">
            <w:pPr>
              <w:rPr>
                <w:rFonts w:cstheme="minorHAnsi"/>
                <w:color w:val="000000"/>
                <w:sz w:val="20"/>
                <w:szCs w:val="20"/>
              </w:rPr>
            </w:pPr>
            <w:r w:rsidRPr="00837883">
              <w:rPr>
                <w:rFonts w:cstheme="minorHAnsi"/>
                <w:color w:val="000000"/>
                <w:sz w:val="20"/>
                <w:szCs w:val="20"/>
              </w:rPr>
              <w:t xml:space="preserve">Overwrite path to spool directory defined in the </w:t>
            </w:r>
            <w:r w:rsidR="006105B2">
              <w:rPr>
                <w:rFonts w:cstheme="minorHAnsi"/>
                <w:color w:val="000000"/>
                <w:sz w:val="20"/>
                <w:szCs w:val="20"/>
              </w:rPr>
              <w:t xml:space="preserve">model setup </w:t>
            </w:r>
            <w:r w:rsidRPr="00837883">
              <w:rPr>
                <w:rFonts w:cstheme="minorHAnsi"/>
                <w:color w:val="000000"/>
                <w:sz w:val="20"/>
                <w:szCs w:val="20"/>
              </w:rPr>
              <w:t>init file.</w:t>
            </w:r>
          </w:p>
        </w:tc>
      </w:tr>
      <w:tr w:rsidR="006105B2" w:rsidRPr="00837883" w14:paraId="65A20AFC" w14:textId="77777777" w:rsidTr="0017464E">
        <w:trPr>
          <w:trHeight w:val="300"/>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220EE7DE" w14:textId="77777777" w:rsidR="00782450" w:rsidRPr="00837883" w:rsidRDefault="00782450" w:rsidP="0017464E">
            <w:pPr>
              <w:rPr>
                <w:rFonts w:cstheme="minorHAnsi"/>
                <w:color w:val="000000"/>
                <w:sz w:val="20"/>
                <w:szCs w:val="20"/>
              </w:rPr>
            </w:pPr>
            <w:r w:rsidRPr="00837883">
              <w:rPr>
                <w:rFonts w:cstheme="minorHAnsi"/>
                <w:color w:val="000000"/>
                <w:sz w:val="20"/>
                <w:szCs w:val="20"/>
              </w:rPr>
              <w:t>stateDir</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14:paraId="30E1E885" w14:textId="77777777" w:rsidR="00782450" w:rsidRPr="00837883" w:rsidRDefault="00782450" w:rsidP="0017464E">
            <w:pPr>
              <w:rPr>
                <w:rFonts w:cstheme="minorHAnsi"/>
                <w:color w:val="000000"/>
                <w:sz w:val="20"/>
                <w:szCs w:val="20"/>
              </w:rPr>
            </w:pPr>
            <w:r w:rsidRPr="00837883">
              <w:rPr>
                <w:rFonts w:cstheme="minorHAnsi"/>
                <w:color w:val="000000"/>
                <w:sz w:val="20"/>
                <w:szCs w:val="20"/>
              </w:rPr>
              <w:t>Overwrite path to run state directory defined in the init file.</w:t>
            </w:r>
          </w:p>
        </w:tc>
      </w:tr>
    </w:tbl>
    <w:p w14:paraId="080BBBD6" w14:textId="77777777" w:rsidR="00782450" w:rsidRPr="00782450" w:rsidRDefault="00782450" w:rsidP="00AA42E9">
      <w:pPr>
        <w:spacing w:line="276" w:lineRule="auto"/>
        <w:rPr>
          <w:rFonts w:ascii="Arial" w:hAnsi="Arial" w:cs="Arial"/>
          <w:sz w:val="22"/>
          <w:szCs w:val="22"/>
        </w:rPr>
      </w:pPr>
    </w:p>
    <w:p w14:paraId="70F517A2" w14:textId="77777777" w:rsidR="00AA42E9" w:rsidRPr="00AE5C9C" w:rsidRDefault="00AA42E9" w:rsidP="00AA42E9">
      <w:pPr>
        <w:spacing w:line="276" w:lineRule="auto"/>
        <w:rPr>
          <w:rFonts w:cstheme="minorHAnsi"/>
          <w:b/>
          <w:bCs/>
          <w:sz w:val="22"/>
          <w:szCs w:val="22"/>
        </w:rPr>
      </w:pPr>
    </w:p>
    <w:p w14:paraId="2C57223B" w14:textId="1573AC0A" w:rsidR="00AE5C9C" w:rsidRDefault="00AE5C9C" w:rsidP="00AA42E9">
      <w:pPr>
        <w:spacing w:line="276" w:lineRule="auto"/>
        <w:rPr>
          <w:rFonts w:cstheme="minorHAnsi"/>
          <w:b/>
          <w:bCs/>
          <w:sz w:val="22"/>
          <w:szCs w:val="22"/>
        </w:rPr>
      </w:pPr>
      <w:r w:rsidRPr="00AE5C9C">
        <w:rPr>
          <w:rFonts w:cstheme="minorHAnsi"/>
          <w:b/>
          <w:bCs/>
          <w:sz w:val="22"/>
          <w:szCs w:val="22"/>
        </w:rPr>
        <w:t xml:space="preserve">Step 5. Post-processing </w:t>
      </w:r>
    </w:p>
    <w:p w14:paraId="1E993FD3" w14:textId="37B4A8E3" w:rsidR="00AA42E9" w:rsidRPr="00464C85" w:rsidRDefault="00AA42E9" w:rsidP="00AA42E9">
      <w:pPr>
        <w:spacing w:line="276" w:lineRule="auto"/>
        <w:rPr>
          <w:rFonts w:cstheme="minorHAnsi"/>
          <w:sz w:val="22"/>
          <w:szCs w:val="22"/>
        </w:rPr>
      </w:pPr>
      <w:r w:rsidRPr="00351F0D">
        <w:rPr>
          <w:rFonts w:cstheme="minorHAnsi"/>
          <w:sz w:val="22"/>
          <w:szCs w:val="22"/>
        </w:rPr>
        <w:t xml:space="preserve">Step 5 is the most application- and user-specific. The raw daily model output is rarely the final product of analysis; temporal and spatial aggregation or point-location time series extraction are most commonly required to evaluate output and produce research results. The model setup file has a binary on/off option that enables automatic temporal aggregation from daily to monthly and yearly time steps, as well as an input field for automatic spatial aggregation. Perl utilities for these operations are included in the model </w:t>
      </w:r>
      <w:r w:rsidR="003A1C38" w:rsidRPr="00351F0D">
        <w:rPr>
          <w:rFonts w:cstheme="minorHAnsi"/>
          <w:sz w:val="22"/>
          <w:szCs w:val="22"/>
        </w:rPr>
        <w:t>GitHub</w:t>
      </w:r>
      <w:r w:rsidRPr="00351F0D">
        <w:rPr>
          <w:rFonts w:cstheme="minorHAnsi"/>
          <w:sz w:val="22"/>
          <w:szCs w:val="22"/>
        </w:rPr>
        <w:t xml:space="preserve"> repository</w:t>
      </w:r>
      <w:r w:rsidR="00664058">
        <w:rPr>
          <w:rFonts w:cstheme="minorHAnsi"/>
          <w:sz w:val="22"/>
          <w:szCs w:val="22"/>
        </w:rPr>
        <w:t xml:space="preserve"> in the utilities/ folder.</w:t>
      </w:r>
    </w:p>
    <w:p w14:paraId="6A4C69CF" w14:textId="6361C3BF" w:rsidR="00A74EA3" w:rsidRDefault="00A74EA3" w:rsidP="00AA42E9">
      <w:pPr>
        <w:spacing w:line="276" w:lineRule="auto"/>
        <w:rPr>
          <w:rFonts w:cstheme="minorHAnsi"/>
          <w:b/>
          <w:bCs/>
          <w:sz w:val="22"/>
          <w:szCs w:val="22"/>
        </w:rPr>
      </w:pPr>
    </w:p>
    <w:p w14:paraId="389F5EB0" w14:textId="77777777" w:rsidR="00397219" w:rsidRPr="00AE5C9C" w:rsidRDefault="00397219" w:rsidP="00AA42E9">
      <w:pPr>
        <w:spacing w:line="276" w:lineRule="auto"/>
        <w:rPr>
          <w:rFonts w:cstheme="minorHAnsi"/>
          <w:b/>
          <w:bCs/>
          <w:sz w:val="22"/>
          <w:szCs w:val="22"/>
        </w:rPr>
      </w:pPr>
    </w:p>
    <w:p w14:paraId="04E72AD7" w14:textId="35E8396A" w:rsidR="003D5732" w:rsidRPr="00351F0D" w:rsidRDefault="003D5732" w:rsidP="00AA42E9">
      <w:pPr>
        <w:pStyle w:val="ListParagraph"/>
        <w:numPr>
          <w:ilvl w:val="0"/>
          <w:numId w:val="1"/>
        </w:numPr>
        <w:spacing w:line="276" w:lineRule="auto"/>
        <w:rPr>
          <w:rFonts w:cstheme="minorHAnsi"/>
          <w:b/>
          <w:bCs/>
          <w:sz w:val="22"/>
          <w:szCs w:val="22"/>
        </w:rPr>
      </w:pPr>
      <w:r w:rsidRPr="00351F0D">
        <w:rPr>
          <w:rFonts w:cstheme="minorHAnsi"/>
          <w:b/>
          <w:bCs/>
          <w:sz w:val="22"/>
          <w:szCs w:val="22"/>
        </w:rPr>
        <w:t xml:space="preserve">Directory structure and </w:t>
      </w:r>
      <w:r w:rsidR="005E0046">
        <w:rPr>
          <w:rFonts w:cstheme="minorHAnsi"/>
          <w:b/>
          <w:bCs/>
          <w:sz w:val="22"/>
          <w:szCs w:val="22"/>
        </w:rPr>
        <w:t>required</w:t>
      </w:r>
      <w:r w:rsidRPr="00351F0D">
        <w:rPr>
          <w:rFonts w:cstheme="minorHAnsi"/>
          <w:b/>
          <w:bCs/>
          <w:sz w:val="22"/>
          <w:szCs w:val="22"/>
        </w:rPr>
        <w:t xml:space="preserve"> files</w:t>
      </w:r>
    </w:p>
    <w:p w14:paraId="5066464F" w14:textId="0D7AD433" w:rsidR="00351F0D" w:rsidRPr="00351F0D" w:rsidRDefault="00351F0D" w:rsidP="00AA42E9">
      <w:pPr>
        <w:pStyle w:val="ListParagraph"/>
        <w:spacing w:line="276" w:lineRule="auto"/>
        <w:rPr>
          <w:rFonts w:cstheme="minorHAnsi"/>
          <w:b/>
          <w:bCs/>
          <w:sz w:val="22"/>
          <w:szCs w:val="22"/>
        </w:rPr>
      </w:pPr>
    </w:p>
    <w:p w14:paraId="39FEC432" w14:textId="00746809" w:rsidR="00351F0D" w:rsidRDefault="00351F0D" w:rsidP="005E0046">
      <w:pPr>
        <w:spacing w:line="276" w:lineRule="auto"/>
        <w:rPr>
          <w:rFonts w:cstheme="minorHAnsi"/>
          <w:b/>
          <w:bCs/>
          <w:sz w:val="22"/>
          <w:szCs w:val="22"/>
        </w:rPr>
      </w:pPr>
      <w:r>
        <w:rPr>
          <w:rFonts w:cstheme="minorHAnsi"/>
          <w:b/>
          <w:bCs/>
          <w:sz w:val="22"/>
          <w:szCs w:val="22"/>
        </w:rPr>
        <w:t>Required</w:t>
      </w:r>
      <w:r w:rsidR="005E0046">
        <w:rPr>
          <w:rFonts w:cstheme="minorHAnsi"/>
          <w:b/>
          <w:bCs/>
          <w:sz w:val="22"/>
          <w:szCs w:val="22"/>
        </w:rPr>
        <w:t xml:space="preserve"> </w:t>
      </w:r>
      <w:r>
        <w:rPr>
          <w:rFonts w:cstheme="minorHAnsi"/>
          <w:b/>
          <w:bCs/>
          <w:sz w:val="22"/>
          <w:szCs w:val="22"/>
        </w:rPr>
        <w:t>files</w:t>
      </w:r>
      <w:r w:rsidR="007C53FA">
        <w:rPr>
          <w:rFonts w:cstheme="minorHAnsi"/>
          <w:b/>
          <w:bCs/>
          <w:sz w:val="22"/>
          <w:szCs w:val="22"/>
        </w:rPr>
        <w:t xml:space="preserve"> (all are included in the Singularity containe</w:t>
      </w:r>
      <w:r w:rsidR="005E0046">
        <w:rPr>
          <w:rFonts w:cstheme="minorHAnsi"/>
          <w:b/>
          <w:bCs/>
          <w:sz w:val="22"/>
          <w:szCs w:val="22"/>
        </w:rPr>
        <w:t xml:space="preserve">r and/or data download here: </w:t>
      </w:r>
      <w:hyperlink r:id="rId30" w:history="1">
        <w:r w:rsidR="005E0046" w:rsidRPr="00A84A3F">
          <w:rPr>
            <w:rStyle w:val="Hyperlink"/>
            <w:rFonts w:cstheme="minorHAnsi"/>
            <w:sz w:val="22"/>
            <w:szCs w:val="22"/>
          </w:rPr>
          <w:t>https://wbm.unh.edu/</w:t>
        </w:r>
      </w:hyperlink>
      <w:r w:rsidR="007C53FA">
        <w:rPr>
          <w:rFonts w:cstheme="minorHAnsi"/>
          <w:b/>
          <w:bCs/>
          <w:sz w:val="22"/>
          <w:szCs w:val="22"/>
        </w:rPr>
        <w:t>)</w:t>
      </w:r>
      <w:r>
        <w:rPr>
          <w:rFonts w:cstheme="minorHAnsi"/>
          <w:b/>
          <w:bCs/>
          <w:sz w:val="22"/>
          <w:szCs w:val="22"/>
        </w:rPr>
        <w:t>:</w:t>
      </w:r>
    </w:p>
    <w:p w14:paraId="5CCF39C2" w14:textId="14E7BCAB" w:rsidR="00351F0D" w:rsidRDefault="00351F0D" w:rsidP="00AA42E9">
      <w:pPr>
        <w:spacing w:line="276" w:lineRule="auto"/>
        <w:ind w:left="720"/>
        <w:rPr>
          <w:rFonts w:cstheme="minorHAnsi"/>
          <w:sz w:val="22"/>
          <w:szCs w:val="22"/>
        </w:rPr>
      </w:pPr>
    </w:p>
    <w:p w14:paraId="193DA2E5" w14:textId="2EF9259E" w:rsidR="00351F0D" w:rsidRDefault="00351F0D" w:rsidP="005E0046">
      <w:pPr>
        <w:pStyle w:val="ListParagraph"/>
        <w:numPr>
          <w:ilvl w:val="0"/>
          <w:numId w:val="4"/>
        </w:numPr>
        <w:spacing w:line="276" w:lineRule="auto"/>
        <w:ind w:left="360"/>
        <w:rPr>
          <w:rFonts w:cstheme="minorHAnsi"/>
          <w:sz w:val="22"/>
          <w:szCs w:val="22"/>
        </w:rPr>
      </w:pPr>
      <w:r>
        <w:rPr>
          <w:rFonts w:cstheme="minorHAnsi"/>
          <w:sz w:val="22"/>
          <w:szCs w:val="22"/>
        </w:rPr>
        <w:t>WBM.conf</w:t>
      </w:r>
    </w:p>
    <w:p w14:paraId="2724EF2C" w14:textId="70018D90" w:rsidR="00351F0D" w:rsidRDefault="00351F0D" w:rsidP="005E0046">
      <w:pPr>
        <w:pStyle w:val="ListParagraph"/>
        <w:spacing w:line="276" w:lineRule="auto"/>
        <w:ind w:left="360"/>
        <w:rPr>
          <w:rFonts w:cstheme="minorHAnsi"/>
          <w:sz w:val="22"/>
          <w:szCs w:val="22"/>
        </w:rPr>
      </w:pPr>
      <w:r>
        <w:rPr>
          <w:rFonts w:cstheme="minorHAnsi"/>
          <w:sz w:val="22"/>
          <w:szCs w:val="22"/>
        </w:rPr>
        <w:t xml:space="preserve">WBM.conf is a configuration file that lists file paths (absolute or relative) to </w:t>
      </w:r>
      <w:r w:rsidR="0020506E">
        <w:rPr>
          <w:rFonts w:cstheme="minorHAnsi"/>
          <w:sz w:val="22"/>
          <w:szCs w:val="22"/>
        </w:rPr>
        <w:t>other required libraries and files. If you move any of these required files, you must update WBM.conf</w:t>
      </w:r>
    </w:p>
    <w:p w14:paraId="06A0C354" w14:textId="60722449" w:rsidR="0020506E" w:rsidRDefault="0020506E" w:rsidP="005E0046">
      <w:pPr>
        <w:pStyle w:val="ListParagraph"/>
        <w:spacing w:line="276" w:lineRule="auto"/>
        <w:ind w:left="360"/>
        <w:rPr>
          <w:rFonts w:cstheme="minorHAnsi"/>
          <w:sz w:val="22"/>
          <w:szCs w:val="22"/>
        </w:rPr>
      </w:pPr>
    </w:p>
    <w:p w14:paraId="6A9E61B6" w14:textId="14CD8DBD" w:rsidR="0020506E" w:rsidRDefault="0020506E" w:rsidP="005E0046">
      <w:pPr>
        <w:pStyle w:val="ListParagraph"/>
        <w:numPr>
          <w:ilvl w:val="0"/>
          <w:numId w:val="4"/>
        </w:numPr>
        <w:spacing w:line="276" w:lineRule="auto"/>
        <w:ind w:left="360"/>
        <w:rPr>
          <w:rFonts w:cstheme="minorHAnsi"/>
          <w:sz w:val="22"/>
          <w:szCs w:val="22"/>
        </w:rPr>
      </w:pPr>
      <w:r>
        <w:rPr>
          <w:rFonts w:cstheme="minorHAnsi"/>
          <w:sz w:val="22"/>
          <w:szCs w:val="22"/>
        </w:rPr>
        <w:t>WBM_varAttr</w:t>
      </w:r>
    </w:p>
    <w:p w14:paraId="680BBC56" w14:textId="77777777" w:rsidR="00BD7D09" w:rsidRPr="0020506E" w:rsidRDefault="00BD7D09" w:rsidP="005E0046">
      <w:pPr>
        <w:pStyle w:val="ListParagraph"/>
        <w:spacing w:line="276" w:lineRule="auto"/>
        <w:ind w:left="360"/>
        <w:rPr>
          <w:rFonts w:cstheme="minorHAnsi"/>
          <w:sz w:val="22"/>
          <w:szCs w:val="22"/>
        </w:rPr>
      </w:pPr>
      <w:r>
        <w:rPr>
          <w:rFonts w:cstheme="minorHAnsi"/>
          <w:sz w:val="22"/>
          <w:szCs w:val="22"/>
        </w:rPr>
        <w:t>The path to this file is identified in WBM.conf</w:t>
      </w:r>
    </w:p>
    <w:p w14:paraId="2CC339AB" w14:textId="5043BAC5" w:rsidR="0020506E" w:rsidRDefault="00BD7D09" w:rsidP="005E0046">
      <w:pPr>
        <w:pStyle w:val="ListParagraph"/>
        <w:spacing w:line="276" w:lineRule="auto"/>
        <w:ind w:left="360"/>
        <w:rPr>
          <w:rFonts w:cstheme="minorHAnsi"/>
          <w:sz w:val="22"/>
          <w:szCs w:val="22"/>
        </w:rPr>
      </w:pPr>
      <w:r>
        <w:rPr>
          <w:rFonts w:cstheme="minorHAnsi"/>
          <w:sz w:val="22"/>
          <w:szCs w:val="22"/>
        </w:rPr>
        <w:t>This file lists all possible WBM output variables, along with their units and long-form names</w:t>
      </w:r>
    </w:p>
    <w:p w14:paraId="2DE3BCC5" w14:textId="025EEDC0" w:rsidR="0020506E" w:rsidRDefault="00BD7D09" w:rsidP="005E0046">
      <w:pPr>
        <w:pStyle w:val="ListParagraph"/>
        <w:spacing w:line="276" w:lineRule="auto"/>
        <w:ind w:left="360"/>
        <w:rPr>
          <w:rFonts w:cstheme="minorHAnsi"/>
          <w:sz w:val="22"/>
          <w:szCs w:val="22"/>
        </w:rPr>
      </w:pPr>
      <w:r>
        <w:rPr>
          <w:rFonts w:cstheme="minorHAnsi"/>
          <w:sz w:val="22"/>
          <w:szCs w:val="22"/>
        </w:rPr>
        <w:t>The default path to this file on the WSAG servers is:</w:t>
      </w:r>
    </w:p>
    <w:p w14:paraId="0ED3996C" w14:textId="274A8804" w:rsidR="00BD7D09" w:rsidRDefault="00BD7D09" w:rsidP="005E0046">
      <w:pPr>
        <w:pStyle w:val="ListParagraph"/>
        <w:spacing w:line="276" w:lineRule="auto"/>
        <w:ind w:left="360"/>
        <w:rPr>
          <w:rFonts w:cstheme="minorHAnsi"/>
          <w:sz w:val="22"/>
          <w:szCs w:val="22"/>
        </w:rPr>
      </w:pPr>
      <w:r>
        <w:rPr>
          <w:rFonts w:cstheme="minorHAnsi"/>
          <w:sz w:val="22"/>
          <w:szCs w:val="22"/>
        </w:rPr>
        <w:t>/net/nfs/zero/data3/WBM_TrANS/speradsheets/WBM_dataCube_expand.csv</w:t>
      </w:r>
    </w:p>
    <w:p w14:paraId="7150C509" w14:textId="77777777" w:rsidR="007C53FA" w:rsidRDefault="007C53FA" w:rsidP="005E0046">
      <w:pPr>
        <w:pStyle w:val="ListParagraph"/>
        <w:spacing w:line="276" w:lineRule="auto"/>
        <w:ind w:left="360"/>
        <w:rPr>
          <w:rFonts w:cstheme="minorHAnsi"/>
          <w:sz w:val="22"/>
          <w:szCs w:val="22"/>
        </w:rPr>
      </w:pPr>
    </w:p>
    <w:p w14:paraId="5D1CE5A5" w14:textId="1997E671" w:rsidR="00BD7D09" w:rsidRDefault="00BD7D09" w:rsidP="005E0046">
      <w:pPr>
        <w:pStyle w:val="ListParagraph"/>
        <w:numPr>
          <w:ilvl w:val="0"/>
          <w:numId w:val="4"/>
        </w:numPr>
        <w:spacing w:line="276" w:lineRule="auto"/>
        <w:ind w:left="360"/>
        <w:rPr>
          <w:rFonts w:cstheme="minorHAnsi"/>
          <w:sz w:val="22"/>
          <w:szCs w:val="22"/>
        </w:rPr>
      </w:pPr>
      <w:r>
        <w:rPr>
          <w:rFonts w:cstheme="minorHAnsi"/>
          <w:sz w:val="22"/>
          <w:szCs w:val="22"/>
        </w:rPr>
        <w:t>Gdal test files</w:t>
      </w:r>
    </w:p>
    <w:p w14:paraId="73704E92" w14:textId="2E8E7D7A" w:rsidR="00BD7D09" w:rsidRDefault="00BD7D09" w:rsidP="005E0046">
      <w:pPr>
        <w:pStyle w:val="ListParagraph"/>
        <w:spacing w:line="276" w:lineRule="auto"/>
        <w:ind w:left="360"/>
        <w:rPr>
          <w:rFonts w:cstheme="minorHAnsi"/>
          <w:sz w:val="22"/>
          <w:szCs w:val="22"/>
        </w:rPr>
      </w:pPr>
      <w:r>
        <w:rPr>
          <w:rFonts w:cstheme="minorHAnsi"/>
          <w:sz w:val="22"/>
          <w:szCs w:val="22"/>
        </w:rPr>
        <w:t>The path to the directory with this collection of files is identified in WBM.conf</w:t>
      </w:r>
    </w:p>
    <w:p w14:paraId="2B7088C3" w14:textId="0D039669" w:rsidR="00BD7D09" w:rsidRDefault="00BD7D09" w:rsidP="005E0046">
      <w:pPr>
        <w:pStyle w:val="ListParagraph"/>
        <w:spacing w:line="276" w:lineRule="auto"/>
        <w:ind w:left="360"/>
        <w:rPr>
          <w:rFonts w:cstheme="minorHAnsi"/>
          <w:sz w:val="22"/>
          <w:szCs w:val="22"/>
        </w:rPr>
      </w:pPr>
      <w:r>
        <w:rPr>
          <w:rFonts w:cstheme="minorHAnsi"/>
          <w:sz w:val="22"/>
          <w:szCs w:val="22"/>
        </w:rPr>
        <w:t>Files included:</w:t>
      </w:r>
    </w:p>
    <w:p w14:paraId="5DADF2B7" w14:textId="50023AF5" w:rsidR="00BD7D09" w:rsidRDefault="00BD7D09" w:rsidP="005E0046">
      <w:pPr>
        <w:pStyle w:val="ListParagraph"/>
        <w:numPr>
          <w:ilvl w:val="0"/>
          <w:numId w:val="5"/>
        </w:numPr>
        <w:spacing w:line="276" w:lineRule="auto"/>
        <w:ind w:left="1440"/>
        <w:rPr>
          <w:rFonts w:cstheme="minorHAnsi"/>
          <w:sz w:val="22"/>
          <w:szCs w:val="22"/>
        </w:rPr>
      </w:pPr>
      <w:r>
        <w:rPr>
          <w:rFonts w:cstheme="minorHAnsi"/>
          <w:sz w:val="22"/>
          <w:szCs w:val="22"/>
        </w:rPr>
        <w:t>air.2m.1948.nc</w:t>
      </w:r>
    </w:p>
    <w:p w14:paraId="009CAA44" w14:textId="09E63897" w:rsidR="00BD7D09" w:rsidRDefault="00BD7D09" w:rsidP="005E0046">
      <w:pPr>
        <w:pStyle w:val="ListParagraph"/>
        <w:numPr>
          <w:ilvl w:val="0"/>
          <w:numId w:val="5"/>
        </w:numPr>
        <w:spacing w:line="276" w:lineRule="auto"/>
        <w:ind w:left="1440"/>
        <w:rPr>
          <w:rFonts w:cstheme="minorHAnsi"/>
          <w:sz w:val="22"/>
          <w:szCs w:val="22"/>
        </w:rPr>
      </w:pPr>
      <w:r>
        <w:rPr>
          <w:rFonts w:cstheme="minorHAnsi"/>
          <w:sz w:val="22"/>
          <w:szCs w:val="22"/>
        </w:rPr>
        <w:t>aqThis_05min_clip.tif</w:t>
      </w:r>
    </w:p>
    <w:p w14:paraId="6015B253" w14:textId="45AC385D" w:rsidR="00BD7D09" w:rsidRDefault="00BD7D09" w:rsidP="005E0046">
      <w:pPr>
        <w:pStyle w:val="ListParagraph"/>
        <w:numPr>
          <w:ilvl w:val="0"/>
          <w:numId w:val="5"/>
        </w:numPr>
        <w:spacing w:line="276" w:lineRule="auto"/>
        <w:ind w:left="1440"/>
        <w:rPr>
          <w:rFonts w:cstheme="minorHAnsi"/>
          <w:sz w:val="22"/>
          <w:szCs w:val="22"/>
        </w:rPr>
      </w:pPr>
      <w:r>
        <w:rPr>
          <w:rFonts w:cstheme="minorHAnsi"/>
          <w:sz w:val="22"/>
          <w:szCs w:val="22"/>
        </w:rPr>
        <w:t>MERRA.processed.rh2m.2000.nc</w:t>
      </w:r>
    </w:p>
    <w:p w14:paraId="7AFB310E" w14:textId="5C41C49B" w:rsidR="00BD7D09" w:rsidRDefault="00BD7D09" w:rsidP="005E0046">
      <w:pPr>
        <w:pStyle w:val="ListParagraph"/>
        <w:numPr>
          <w:ilvl w:val="0"/>
          <w:numId w:val="5"/>
        </w:numPr>
        <w:spacing w:line="276" w:lineRule="auto"/>
        <w:ind w:left="1440"/>
        <w:rPr>
          <w:rFonts w:cstheme="minorHAnsi"/>
          <w:sz w:val="22"/>
          <w:szCs w:val="22"/>
        </w:rPr>
      </w:pPr>
      <w:r>
        <w:rPr>
          <w:rFonts w:cstheme="minorHAnsi"/>
          <w:sz w:val="22"/>
          <w:szCs w:val="22"/>
        </w:rPr>
        <w:t>MERRA.prod.assim.tavg1_2d_slv.Nx.19790101.SUB.nc</w:t>
      </w:r>
    </w:p>
    <w:p w14:paraId="62205987" w14:textId="7F2BC9CE" w:rsidR="00BD7D09" w:rsidRDefault="00BD7D09" w:rsidP="005E0046">
      <w:pPr>
        <w:pStyle w:val="ListParagraph"/>
        <w:numPr>
          <w:ilvl w:val="0"/>
          <w:numId w:val="5"/>
        </w:numPr>
        <w:spacing w:line="276" w:lineRule="auto"/>
        <w:ind w:left="1440"/>
        <w:rPr>
          <w:rFonts w:cstheme="minorHAnsi"/>
          <w:sz w:val="22"/>
          <w:szCs w:val="22"/>
        </w:rPr>
      </w:pPr>
      <w:r>
        <w:rPr>
          <w:rFonts w:cstheme="minorHAnsi"/>
          <w:sz w:val="22"/>
          <w:szCs w:val="22"/>
        </w:rPr>
        <w:t>Wrfout_d03_T2_2006-02-01.nc</w:t>
      </w:r>
    </w:p>
    <w:p w14:paraId="4DE9EB61" w14:textId="574FE3FD" w:rsidR="00BD7D09" w:rsidRDefault="00BD7D09" w:rsidP="005E0046">
      <w:pPr>
        <w:pStyle w:val="ListParagraph"/>
        <w:numPr>
          <w:ilvl w:val="0"/>
          <w:numId w:val="5"/>
        </w:numPr>
        <w:spacing w:line="276" w:lineRule="auto"/>
        <w:ind w:left="1440"/>
        <w:rPr>
          <w:rFonts w:cstheme="minorHAnsi"/>
          <w:sz w:val="22"/>
          <w:szCs w:val="22"/>
        </w:rPr>
      </w:pPr>
      <w:r>
        <w:rPr>
          <w:rFonts w:cstheme="minorHAnsi"/>
          <w:sz w:val="22"/>
          <w:szCs w:val="22"/>
        </w:rPr>
        <w:t>test_gdal.pl</w:t>
      </w:r>
    </w:p>
    <w:p w14:paraId="2EEA34AE" w14:textId="5E7E256C" w:rsidR="00BD7D09" w:rsidRPr="00BD7D09" w:rsidRDefault="00BD7D09" w:rsidP="005E0046">
      <w:pPr>
        <w:spacing w:line="276" w:lineRule="auto"/>
        <w:rPr>
          <w:rFonts w:cstheme="minorHAnsi"/>
          <w:sz w:val="22"/>
          <w:szCs w:val="22"/>
        </w:rPr>
      </w:pPr>
      <w:r>
        <w:rPr>
          <w:rFonts w:cstheme="minorHAnsi"/>
          <w:sz w:val="22"/>
          <w:szCs w:val="22"/>
        </w:rPr>
        <w:t>These files are used to test that the gdal software is working properly for all WBM input data types.</w:t>
      </w:r>
    </w:p>
    <w:p w14:paraId="309E91E1" w14:textId="77777777" w:rsidR="0020506E" w:rsidRPr="005E0046" w:rsidRDefault="0020506E" w:rsidP="005E0046">
      <w:pPr>
        <w:spacing w:line="276" w:lineRule="auto"/>
        <w:rPr>
          <w:rFonts w:cstheme="minorHAnsi"/>
          <w:sz w:val="22"/>
          <w:szCs w:val="22"/>
        </w:rPr>
      </w:pPr>
    </w:p>
    <w:p w14:paraId="208A2E14" w14:textId="06F1E3E9" w:rsidR="00351F0D" w:rsidRDefault="005E0046" w:rsidP="005E0046">
      <w:pPr>
        <w:pStyle w:val="ListParagraph"/>
        <w:spacing w:line="276" w:lineRule="auto"/>
        <w:ind w:left="0"/>
        <w:rPr>
          <w:rFonts w:cstheme="minorHAnsi"/>
          <w:b/>
          <w:bCs/>
          <w:sz w:val="22"/>
          <w:szCs w:val="22"/>
        </w:rPr>
      </w:pPr>
      <w:r>
        <w:rPr>
          <w:rFonts w:cstheme="minorHAnsi"/>
          <w:b/>
          <w:bCs/>
          <w:sz w:val="22"/>
          <w:szCs w:val="22"/>
        </w:rPr>
        <w:t>Directory Structure</w:t>
      </w:r>
    </w:p>
    <w:p w14:paraId="782BF1B3" w14:textId="2EC193A5" w:rsidR="00351F0D" w:rsidRDefault="005A47E8" w:rsidP="005E0046">
      <w:pPr>
        <w:spacing w:line="276" w:lineRule="auto"/>
        <w:rPr>
          <w:rFonts w:cstheme="minorHAnsi"/>
          <w:sz w:val="22"/>
          <w:szCs w:val="22"/>
        </w:rPr>
      </w:pPr>
      <w:r>
        <w:rPr>
          <w:rFonts w:cstheme="minorHAnsi"/>
          <w:sz w:val="22"/>
          <w:szCs w:val="22"/>
        </w:rPr>
        <w:t>Within the Singularity file, the directory structure is:</w:t>
      </w:r>
    </w:p>
    <w:tbl>
      <w:tblPr>
        <w:tblStyle w:val="TableGrid"/>
        <w:tblW w:w="0" w:type="auto"/>
        <w:tblLook w:val="04A0" w:firstRow="1" w:lastRow="0" w:firstColumn="1" w:lastColumn="0" w:noHBand="0" w:noVBand="1"/>
      </w:tblPr>
      <w:tblGrid>
        <w:gridCol w:w="1780"/>
        <w:gridCol w:w="2460"/>
        <w:gridCol w:w="1875"/>
        <w:gridCol w:w="3235"/>
      </w:tblGrid>
      <w:tr w:rsidR="00976B39" w14:paraId="407FB7AF" w14:textId="29FBC20D" w:rsidTr="00976B39">
        <w:trPr>
          <w:trHeight w:val="311"/>
        </w:trPr>
        <w:tc>
          <w:tcPr>
            <w:tcW w:w="1780" w:type="dxa"/>
          </w:tcPr>
          <w:p w14:paraId="4DF2C995" w14:textId="79D98030" w:rsidR="00976B39" w:rsidRPr="00976B39" w:rsidRDefault="00976B39" w:rsidP="005E0046">
            <w:pPr>
              <w:spacing w:line="276" w:lineRule="auto"/>
              <w:rPr>
                <w:rFonts w:cstheme="minorHAnsi"/>
                <w:b/>
                <w:bCs/>
                <w:sz w:val="22"/>
                <w:szCs w:val="22"/>
              </w:rPr>
            </w:pPr>
            <w:r w:rsidRPr="00976B39">
              <w:rPr>
                <w:rFonts w:cstheme="minorHAnsi"/>
                <w:b/>
                <w:bCs/>
                <w:sz w:val="22"/>
                <w:szCs w:val="22"/>
              </w:rPr>
              <w:lastRenderedPageBreak/>
              <w:t>Level 1</w:t>
            </w:r>
          </w:p>
        </w:tc>
        <w:tc>
          <w:tcPr>
            <w:tcW w:w="2460" w:type="dxa"/>
          </w:tcPr>
          <w:p w14:paraId="762C39DC" w14:textId="5621AD9E" w:rsidR="00976B39" w:rsidRPr="00976B39" w:rsidRDefault="00976B39" w:rsidP="005E0046">
            <w:pPr>
              <w:spacing w:line="276" w:lineRule="auto"/>
              <w:rPr>
                <w:rFonts w:cstheme="minorHAnsi"/>
                <w:b/>
                <w:bCs/>
                <w:sz w:val="22"/>
                <w:szCs w:val="22"/>
              </w:rPr>
            </w:pPr>
            <w:r w:rsidRPr="00976B39">
              <w:rPr>
                <w:rFonts w:cstheme="minorHAnsi"/>
                <w:b/>
                <w:bCs/>
                <w:sz w:val="22"/>
                <w:szCs w:val="22"/>
              </w:rPr>
              <w:t>Level 2</w:t>
            </w:r>
          </w:p>
        </w:tc>
        <w:tc>
          <w:tcPr>
            <w:tcW w:w="1875" w:type="dxa"/>
          </w:tcPr>
          <w:p w14:paraId="19B499DF" w14:textId="131564A7" w:rsidR="00976B39" w:rsidRPr="00976B39" w:rsidRDefault="00976B39" w:rsidP="005E0046">
            <w:pPr>
              <w:spacing w:line="276" w:lineRule="auto"/>
              <w:rPr>
                <w:rFonts w:cstheme="minorHAnsi"/>
                <w:b/>
                <w:bCs/>
                <w:sz w:val="22"/>
                <w:szCs w:val="22"/>
              </w:rPr>
            </w:pPr>
            <w:r w:rsidRPr="00976B39">
              <w:rPr>
                <w:rFonts w:cstheme="minorHAnsi"/>
                <w:b/>
                <w:bCs/>
                <w:sz w:val="22"/>
                <w:szCs w:val="22"/>
              </w:rPr>
              <w:t>Level 3</w:t>
            </w:r>
          </w:p>
        </w:tc>
        <w:tc>
          <w:tcPr>
            <w:tcW w:w="3235" w:type="dxa"/>
          </w:tcPr>
          <w:p w14:paraId="3A502F1C" w14:textId="4BC08C52" w:rsidR="00976B39" w:rsidRPr="00976B39" w:rsidRDefault="00976B39" w:rsidP="005E0046">
            <w:pPr>
              <w:spacing w:line="276" w:lineRule="auto"/>
              <w:rPr>
                <w:rFonts w:cstheme="minorHAnsi"/>
                <w:b/>
                <w:bCs/>
                <w:sz w:val="22"/>
                <w:szCs w:val="22"/>
              </w:rPr>
            </w:pPr>
            <w:r w:rsidRPr="00976B39">
              <w:rPr>
                <w:rFonts w:cstheme="minorHAnsi"/>
                <w:b/>
                <w:bCs/>
                <w:sz w:val="22"/>
                <w:szCs w:val="22"/>
              </w:rPr>
              <w:t>Description</w:t>
            </w:r>
          </w:p>
        </w:tc>
      </w:tr>
      <w:tr w:rsidR="00976B39" w14:paraId="031F1F49" w14:textId="312C1C77" w:rsidTr="00976B39">
        <w:trPr>
          <w:trHeight w:val="311"/>
        </w:trPr>
        <w:tc>
          <w:tcPr>
            <w:tcW w:w="1780" w:type="dxa"/>
          </w:tcPr>
          <w:p w14:paraId="7EB68CD6" w14:textId="69161FE6" w:rsidR="00976B39" w:rsidRDefault="00976B39" w:rsidP="005E0046">
            <w:pPr>
              <w:spacing w:line="276" w:lineRule="auto"/>
              <w:rPr>
                <w:rFonts w:cstheme="minorHAnsi"/>
                <w:sz w:val="22"/>
                <w:szCs w:val="22"/>
              </w:rPr>
            </w:pPr>
            <w:r>
              <w:rPr>
                <w:rFonts w:cstheme="minorHAnsi"/>
                <w:sz w:val="22"/>
                <w:szCs w:val="22"/>
              </w:rPr>
              <w:t>data/</w:t>
            </w:r>
          </w:p>
        </w:tc>
        <w:tc>
          <w:tcPr>
            <w:tcW w:w="2460" w:type="dxa"/>
          </w:tcPr>
          <w:p w14:paraId="3C45ECE5" w14:textId="77777777" w:rsidR="00976B39" w:rsidRDefault="00976B39" w:rsidP="005E0046">
            <w:pPr>
              <w:spacing w:line="276" w:lineRule="auto"/>
              <w:rPr>
                <w:rFonts w:cstheme="minorHAnsi"/>
                <w:sz w:val="22"/>
                <w:szCs w:val="22"/>
              </w:rPr>
            </w:pPr>
          </w:p>
        </w:tc>
        <w:tc>
          <w:tcPr>
            <w:tcW w:w="1875" w:type="dxa"/>
          </w:tcPr>
          <w:p w14:paraId="619DF078" w14:textId="77777777" w:rsidR="00976B39" w:rsidRDefault="00976B39" w:rsidP="005E0046">
            <w:pPr>
              <w:spacing w:line="276" w:lineRule="auto"/>
              <w:rPr>
                <w:rFonts w:cstheme="minorHAnsi"/>
                <w:sz w:val="22"/>
                <w:szCs w:val="22"/>
              </w:rPr>
            </w:pPr>
          </w:p>
        </w:tc>
        <w:tc>
          <w:tcPr>
            <w:tcW w:w="3235" w:type="dxa"/>
          </w:tcPr>
          <w:p w14:paraId="044CCC2A" w14:textId="3AC26598" w:rsidR="00976B39" w:rsidRDefault="00976B39" w:rsidP="005E0046">
            <w:pPr>
              <w:spacing w:line="276" w:lineRule="auto"/>
              <w:rPr>
                <w:rFonts w:cstheme="minorHAnsi"/>
                <w:sz w:val="22"/>
                <w:szCs w:val="22"/>
              </w:rPr>
            </w:pPr>
            <w:r>
              <w:rPr>
                <w:rFonts w:cstheme="minorHAnsi"/>
                <w:sz w:val="22"/>
                <w:szCs w:val="22"/>
              </w:rPr>
              <w:t xml:space="preserve">All input data </w:t>
            </w:r>
          </w:p>
        </w:tc>
      </w:tr>
      <w:tr w:rsidR="00976B39" w14:paraId="676C1DEB" w14:textId="11410CF3" w:rsidTr="00976B39">
        <w:trPr>
          <w:trHeight w:val="311"/>
        </w:trPr>
        <w:tc>
          <w:tcPr>
            <w:tcW w:w="1780" w:type="dxa"/>
          </w:tcPr>
          <w:p w14:paraId="5BFFF861" w14:textId="77777777" w:rsidR="00976B39" w:rsidRDefault="00976B39" w:rsidP="005E0046">
            <w:pPr>
              <w:spacing w:line="276" w:lineRule="auto"/>
              <w:rPr>
                <w:rFonts w:cstheme="minorHAnsi"/>
                <w:sz w:val="22"/>
                <w:szCs w:val="22"/>
              </w:rPr>
            </w:pPr>
          </w:p>
        </w:tc>
        <w:tc>
          <w:tcPr>
            <w:tcW w:w="2460" w:type="dxa"/>
          </w:tcPr>
          <w:p w14:paraId="05E87850" w14:textId="57D7C79F" w:rsidR="00976B39" w:rsidRDefault="00976B39" w:rsidP="005E0046">
            <w:pPr>
              <w:spacing w:line="276" w:lineRule="auto"/>
              <w:rPr>
                <w:rFonts w:cstheme="minorHAnsi"/>
                <w:sz w:val="22"/>
                <w:szCs w:val="22"/>
              </w:rPr>
            </w:pPr>
            <w:r>
              <w:rPr>
                <w:rFonts w:cstheme="minorHAnsi"/>
                <w:sz w:val="22"/>
                <w:szCs w:val="22"/>
              </w:rPr>
              <w:t>climate/</w:t>
            </w:r>
          </w:p>
        </w:tc>
        <w:tc>
          <w:tcPr>
            <w:tcW w:w="1875" w:type="dxa"/>
          </w:tcPr>
          <w:p w14:paraId="425C3BBA" w14:textId="77777777" w:rsidR="00976B39" w:rsidRDefault="00976B39" w:rsidP="005E0046">
            <w:pPr>
              <w:spacing w:line="276" w:lineRule="auto"/>
              <w:rPr>
                <w:rFonts w:cstheme="minorHAnsi"/>
                <w:sz w:val="22"/>
                <w:szCs w:val="22"/>
              </w:rPr>
            </w:pPr>
          </w:p>
        </w:tc>
        <w:tc>
          <w:tcPr>
            <w:tcW w:w="3235" w:type="dxa"/>
          </w:tcPr>
          <w:p w14:paraId="079A87C5" w14:textId="77777777" w:rsidR="00976B39" w:rsidRDefault="00976B39" w:rsidP="005E0046">
            <w:pPr>
              <w:spacing w:line="276" w:lineRule="auto"/>
              <w:rPr>
                <w:rFonts w:cstheme="minorHAnsi"/>
                <w:sz w:val="22"/>
                <w:szCs w:val="22"/>
              </w:rPr>
            </w:pPr>
          </w:p>
        </w:tc>
      </w:tr>
      <w:tr w:rsidR="00976B39" w14:paraId="0D8DC3C4" w14:textId="4E573A9A" w:rsidTr="00976B39">
        <w:trPr>
          <w:trHeight w:val="311"/>
        </w:trPr>
        <w:tc>
          <w:tcPr>
            <w:tcW w:w="1780" w:type="dxa"/>
          </w:tcPr>
          <w:p w14:paraId="39C4A7EC" w14:textId="77777777" w:rsidR="00976B39" w:rsidRDefault="00976B39" w:rsidP="00712D68">
            <w:pPr>
              <w:spacing w:line="276" w:lineRule="auto"/>
              <w:rPr>
                <w:rFonts w:cstheme="minorHAnsi"/>
                <w:sz w:val="22"/>
                <w:szCs w:val="22"/>
              </w:rPr>
            </w:pPr>
          </w:p>
        </w:tc>
        <w:tc>
          <w:tcPr>
            <w:tcW w:w="2460" w:type="dxa"/>
          </w:tcPr>
          <w:p w14:paraId="486AE39F" w14:textId="77777777" w:rsidR="00976B39" w:rsidRDefault="00976B39" w:rsidP="00712D68">
            <w:pPr>
              <w:spacing w:line="276" w:lineRule="auto"/>
              <w:rPr>
                <w:rFonts w:cstheme="minorHAnsi"/>
                <w:sz w:val="22"/>
                <w:szCs w:val="22"/>
              </w:rPr>
            </w:pPr>
          </w:p>
        </w:tc>
        <w:tc>
          <w:tcPr>
            <w:tcW w:w="1875" w:type="dxa"/>
          </w:tcPr>
          <w:p w14:paraId="47AB3143" w14:textId="695B0A61" w:rsidR="00976B39" w:rsidRDefault="00976B39" w:rsidP="00712D68">
            <w:pPr>
              <w:spacing w:line="276" w:lineRule="auto"/>
              <w:rPr>
                <w:rFonts w:cstheme="minorHAnsi"/>
                <w:sz w:val="22"/>
                <w:szCs w:val="22"/>
              </w:rPr>
            </w:pPr>
            <w:r w:rsidRPr="00AB26FB">
              <w:rPr>
                <w:rFonts w:cstheme="minorHAnsi"/>
                <w:sz w:val="22"/>
                <w:szCs w:val="22"/>
              </w:rPr>
              <w:t>airTemp/</w:t>
            </w:r>
          </w:p>
        </w:tc>
        <w:tc>
          <w:tcPr>
            <w:tcW w:w="3235" w:type="dxa"/>
          </w:tcPr>
          <w:p w14:paraId="036FFBF8" w14:textId="77777777" w:rsidR="00976B39" w:rsidRPr="00AB26FB" w:rsidRDefault="00976B39" w:rsidP="00712D68">
            <w:pPr>
              <w:spacing w:line="276" w:lineRule="auto"/>
              <w:rPr>
                <w:rFonts w:cstheme="minorHAnsi"/>
                <w:sz w:val="22"/>
                <w:szCs w:val="22"/>
              </w:rPr>
            </w:pPr>
          </w:p>
        </w:tc>
      </w:tr>
      <w:tr w:rsidR="00976B39" w14:paraId="2BDC1AC4" w14:textId="7A21FA49" w:rsidTr="00976B39">
        <w:trPr>
          <w:trHeight w:val="311"/>
        </w:trPr>
        <w:tc>
          <w:tcPr>
            <w:tcW w:w="1780" w:type="dxa"/>
          </w:tcPr>
          <w:p w14:paraId="129BE350" w14:textId="77777777" w:rsidR="00976B39" w:rsidRDefault="00976B39" w:rsidP="00712D68">
            <w:pPr>
              <w:spacing w:line="276" w:lineRule="auto"/>
              <w:rPr>
                <w:rFonts w:cstheme="minorHAnsi"/>
                <w:sz w:val="22"/>
                <w:szCs w:val="22"/>
              </w:rPr>
            </w:pPr>
          </w:p>
        </w:tc>
        <w:tc>
          <w:tcPr>
            <w:tcW w:w="2460" w:type="dxa"/>
          </w:tcPr>
          <w:p w14:paraId="016C34E1" w14:textId="77777777" w:rsidR="00976B39" w:rsidRDefault="00976B39" w:rsidP="00712D68">
            <w:pPr>
              <w:spacing w:line="276" w:lineRule="auto"/>
              <w:rPr>
                <w:rFonts w:cstheme="minorHAnsi"/>
                <w:sz w:val="22"/>
                <w:szCs w:val="22"/>
              </w:rPr>
            </w:pPr>
          </w:p>
        </w:tc>
        <w:tc>
          <w:tcPr>
            <w:tcW w:w="1875" w:type="dxa"/>
          </w:tcPr>
          <w:p w14:paraId="2F3553C9" w14:textId="5791AB84" w:rsidR="00976B39" w:rsidRDefault="00976B39" w:rsidP="00712D68">
            <w:pPr>
              <w:spacing w:line="276" w:lineRule="auto"/>
              <w:rPr>
                <w:rFonts w:cstheme="minorHAnsi"/>
                <w:sz w:val="22"/>
                <w:szCs w:val="22"/>
              </w:rPr>
            </w:pPr>
            <w:r>
              <w:rPr>
                <w:rFonts w:cstheme="minorHAnsi"/>
                <w:sz w:val="22"/>
                <w:szCs w:val="22"/>
              </w:rPr>
              <w:t>precip/</w:t>
            </w:r>
          </w:p>
        </w:tc>
        <w:tc>
          <w:tcPr>
            <w:tcW w:w="3235" w:type="dxa"/>
          </w:tcPr>
          <w:p w14:paraId="048BAE45" w14:textId="77777777" w:rsidR="00976B39" w:rsidRDefault="00976B39" w:rsidP="00712D68">
            <w:pPr>
              <w:spacing w:line="276" w:lineRule="auto"/>
              <w:rPr>
                <w:rFonts w:cstheme="minorHAnsi"/>
                <w:sz w:val="22"/>
                <w:szCs w:val="22"/>
              </w:rPr>
            </w:pPr>
          </w:p>
        </w:tc>
      </w:tr>
      <w:tr w:rsidR="00976B39" w14:paraId="00E62748" w14:textId="7DA94855" w:rsidTr="00976B39">
        <w:trPr>
          <w:trHeight w:val="298"/>
        </w:trPr>
        <w:tc>
          <w:tcPr>
            <w:tcW w:w="1780" w:type="dxa"/>
          </w:tcPr>
          <w:p w14:paraId="35FBA0E4" w14:textId="77777777" w:rsidR="00976B39" w:rsidRDefault="00976B39" w:rsidP="00712D68">
            <w:pPr>
              <w:spacing w:line="276" w:lineRule="auto"/>
              <w:rPr>
                <w:rFonts w:cstheme="minorHAnsi"/>
                <w:sz w:val="22"/>
                <w:szCs w:val="22"/>
              </w:rPr>
            </w:pPr>
          </w:p>
        </w:tc>
        <w:tc>
          <w:tcPr>
            <w:tcW w:w="2460" w:type="dxa"/>
          </w:tcPr>
          <w:p w14:paraId="11581832" w14:textId="401D0873" w:rsidR="00976B39" w:rsidRDefault="00976B39" w:rsidP="00712D68">
            <w:pPr>
              <w:spacing w:line="276" w:lineRule="auto"/>
              <w:rPr>
                <w:rFonts w:cstheme="minorHAnsi"/>
                <w:sz w:val="22"/>
                <w:szCs w:val="22"/>
              </w:rPr>
            </w:pPr>
            <w:r w:rsidRPr="007A3772">
              <w:rPr>
                <w:rFonts w:cstheme="minorHAnsi"/>
                <w:sz w:val="22"/>
                <w:szCs w:val="22"/>
              </w:rPr>
              <w:t>crops/</w:t>
            </w:r>
          </w:p>
        </w:tc>
        <w:tc>
          <w:tcPr>
            <w:tcW w:w="1875" w:type="dxa"/>
          </w:tcPr>
          <w:p w14:paraId="7BA4EB5C" w14:textId="77777777" w:rsidR="00976B39" w:rsidRDefault="00976B39" w:rsidP="00712D68">
            <w:pPr>
              <w:spacing w:line="276" w:lineRule="auto"/>
              <w:rPr>
                <w:rFonts w:cstheme="minorHAnsi"/>
                <w:sz w:val="22"/>
                <w:szCs w:val="22"/>
              </w:rPr>
            </w:pPr>
          </w:p>
        </w:tc>
        <w:tc>
          <w:tcPr>
            <w:tcW w:w="3235" w:type="dxa"/>
          </w:tcPr>
          <w:p w14:paraId="6248D8B7" w14:textId="77777777" w:rsidR="00976B39" w:rsidRDefault="00976B39" w:rsidP="00712D68">
            <w:pPr>
              <w:spacing w:line="276" w:lineRule="auto"/>
              <w:rPr>
                <w:rFonts w:cstheme="minorHAnsi"/>
                <w:sz w:val="22"/>
                <w:szCs w:val="22"/>
              </w:rPr>
            </w:pPr>
          </w:p>
        </w:tc>
      </w:tr>
      <w:tr w:rsidR="00976B39" w14:paraId="684A4108" w14:textId="1FAEDDCB" w:rsidTr="00976B39">
        <w:trPr>
          <w:trHeight w:val="311"/>
        </w:trPr>
        <w:tc>
          <w:tcPr>
            <w:tcW w:w="1780" w:type="dxa"/>
          </w:tcPr>
          <w:p w14:paraId="187D9634" w14:textId="77777777" w:rsidR="00976B39" w:rsidRDefault="00976B39" w:rsidP="00712D68">
            <w:pPr>
              <w:spacing w:line="276" w:lineRule="auto"/>
              <w:rPr>
                <w:rFonts w:cstheme="minorHAnsi"/>
                <w:sz w:val="22"/>
                <w:szCs w:val="22"/>
              </w:rPr>
            </w:pPr>
          </w:p>
        </w:tc>
        <w:tc>
          <w:tcPr>
            <w:tcW w:w="2460" w:type="dxa"/>
          </w:tcPr>
          <w:p w14:paraId="24F80057" w14:textId="22460419" w:rsidR="00976B39" w:rsidRDefault="00976B39" w:rsidP="00712D68">
            <w:pPr>
              <w:spacing w:line="276" w:lineRule="auto"/>
              <w:rPr>
                <w:rFonts w:cstheme="minorHAnsi"/>
                <w:sz w:val="22"/>
                <w:szCs w:val="22"/>
              </w:rPr>
            </w:pPr>
            <w:r>
              <w:rPr>
                <w:rFonts w:cstheme="minorHAnsi"/>
                <w:sz w:val="22"/>
                <w:szCs w:val="22"/>
              </w:rPr>
              <w:t>dams/</w:t>
            </w:r>
          </w:p>
        </w:tc>
        <w:tc>
          <w:tcPr>
            <w:tcW w:w="1875" w:type="dxa"/>
          </w:tcPr>
          <w:p w14:paraId="5931D877" w14:textId="77777777" w:rsidR="00976B39" w:rsidRDefault="00976B39" w:rsidP="00712D68">
            <w:pPr>
              <w:spacing w:line="276" w:lineRule="auto"/>
              <w:rPr>
                <w:rFonts w:cstheme="minorHAnsi"/>
                <w:sz w:val="22"/>
                <w:szCs w:val="22"/>
              </w:rPr>
            </w:pPr>
          </w:p>
        </w:tc>
        <w:tc>
          <w:tcPr>
            <w:tcW w:w="3235" w:type="dxa"/>
          </w:tcPr>
          <w:p w14:paraId="127F6B26" w14:textId="77777777" w:rsidR="00976B39" w:rsidRDefault="00976B39" w:rsidP="00712D68">
            <w:pPr>
              <w:spacing w:line="276" w:lineRule="auto"/>
              <w:rPr>
                <w:rFonts w:cstheme="minorHAnsi"/>
                <w:sz w:val="22"/>
                <w:szCs w:val="22"/>
              </w:rPr>
            </w:pPr>
          </w:p>
        </w:tc>
      </w:tr>
      <w:tr w:rsidR="00976B39" w14:paraId="6CE3CBA5" w14:textId="3D3E3F56" w:rsidTr="00976B39">
        <w:trPr>
          <w:trHeight w:val="311"/>
        </w:trPr>
        <w:tc>
          <w:tcPr>
            <w:tcW w:w="1780" w:type="dxa"/>
          </w:tcPr>
          <w:p w14:paraId="03ADB25E" w14:textId="77777777" w:rsidR="00976B39" w:rsidRDefault="00976B39" w:rsidP="00712D68">
            <w:pPr>
              <w:spacing w:line="276" w:lineRule="auto"/>
              <w:rPr>
                <w:rFonts w:cstheme="minorHAnsi"/>
                <w:sz w:val="22"/>
                <w:szCs w:val="22"/>
              </w:rPr>
            </w:pPr>
          </w:p>
        </w:tc>
        <w:tc>
          <w:tcPr>
            <w:tcW w:w="2460" w:type="dxa"/>
          </w:tcPr>
          <w:p w14:paraId="39A06730" w14:textId="7847FE5C" w:rsidR="00976B39" w:rsidRDefault="00976B39" w:rsidP="00712D68">
            <w:pPr>
              <w:spacing w:line="276" w:lineRule="auto"/>
              <w:rPr>
                <w:rFonts w:cstheme="minorHAnsi"/>
                <w:sz w:val="22"/>
                <w:szCs w:val="22"/>
              </w:rPr>
            </w:pPr>
            <w:r>
              <w:rPr>
                <w:rFonts w:cstheme="minorHAnsi"/>
                <w:sz w:val="22"/>
                <w:szCs w:val="22"/>
              </w:rPr>
              <w:t>glaciers/</w:t>
            </w:r>
          </w:p>
        </w:tc>
        <w:tc>
          <w:tcPr>
            <w:tcW w:w="1875" w:type="dxa"/>
          </w:tcPr>
          <w:p w14:paraId="59A36844" w14:textId="77777777" w:rsidR="00976B39" w:rsidRDefault="00976B39" w:rsidP="00712D68">
            <w:pPr>
              <w:spacing w:line="276" w:lineRule="auto"/>
              <w:rPr>
                <w:rFonts w:cstheme="minorHAnsi"/>
                <w:sz w:val="22"/>
                <w:szCs w:val="22"/>
              </w:rPr>
            </w:pPr>
          </w:p>
        </w:tc>
        <w:tc>
          <w:tcPr>
            <w:tcW w:w="3235" w:type="dxa"/>
          </w:tcPr>
          <w:p w14:paraId="1810985E" w14:textId="77777777" w:rsidR="00976B39" w:rsidRDefault="00976B39" w:rsidP="00712D68">
            <w:pPr>
              <w:spacing w:line="276" w:lineRule="auto"/>
              <w:rPr>
                <w:rFonts w:cstheme="minorHAnsi"/>
                <w:sz w:val="22"/>
                <w:szCs w:val="22"/>
              </w:rPr>
            </w:pPr>
          </w:p>
        </w:tc>
      </w:tr>
      <w:tr w:rsidR="00976B39" w14:paraId="49AB6CE2" w14:textId="4FB2049F" w:rsidTr="00976B39">
        <w:trPr>
          <w:trHeight w:val="311"/>
        </w:trPr>
        <w:tc>
          <w:tcPr>
            <w:tcW w:w="1780" w:type="dxa"/>
          </w:tcPr>
          <w:p w14:paraId="7A087C10" w14:textId="77777777" w:rsidR="00976B39" w:rsidRDefault="00976B39" w:rsidP="00712D68">
            <w:pPr>
              <w:spacing w:line="276" w:lineRule="auto"/>
              <w:rPr>
                <w:rFonts w:cstheme="minorHAnsi"/>
                <w:sz w:val="22"/>
                <w:szCs w:val="22"/>
              </w:rPr>
            </w:pPr>
          </w:p>
        </w:tc>
        <w:tc>
          <w:tcPr>
            <w:tcW w:w="2460" w:type="dxa"/>
          </w:tcPr>
          <w:p w14:paraId="328C6D38" w14:textId="02CE6C66" w:rsidR="00976B39" w:rsidRDefault="00976B39" w:rsidP="00712D68">
            <w:pPr>
              <w:spacing w:line="276" w:lineRule="auto"/>
              <w:rPr>
                <w:rFonts w:cstheme="minorHAnsi"/>
                <w:sz w:val="22"/>
                <w:szCs w:val="22"/>
              </w:rPr>
            </w:pPr>
            <w:r>
              <w:rPr>
                <w:rFonts w:cstheme="minorHAnsi"/>
                <w:sz w:val="22"/>
                <w:szCs w:val="22"/>
              </w:rPr>
              <w:t>irrigation/</w:t>
            </w:r>
          </w:p>
        </w:tc>
        <w:tc>
          <w:tcPr>
            <w:tcW w:w="1875" w:type="dxa"/>
          </w:tcPr>
          <w:p w14:paraId="5046DD7A" w14:textId="77777777" w:rsidR="00976B39" w:rsidRDefault="00976B39" w:rsidP="00712D68">
            <w:pPr>
              <w:spacing w:line="276" w:lineRule="auto"/>
              <w:rPr>
                <w:rFonts w:cstheme="minorHAnsi"/>
                <w:sz w:val="22"/>
                <w:szCs w:val="22"/>
              </w:rPr>
            </w:pPr>
          </w:p>
        </w:tc>
        <w:tc>
          <w:tcPr>
            <w:tcW w:w="3235" w:type="dxa"/>
          </w:tcPr>
          <w:p w14:paraId="7B68239F" w14:textId="77777777" w:rsidR="00976B39" w:rsidRDefault="00976B39" w:rsidP="00712D68">
            <w:pPr>
              <w:spacing w:line="276" w:lineRule="auto"/>
              <w:rPr>
                <w:rFonts w:cstheme="minorHAnsi"/>
                <w:sz w:val="22"/>
                <w:szCs w:val="22"/>
              </w:rPr>
            </w:pPr>
          </w:p>
        </w:tc>
      </w:tr>
      <w:tr w:rsidR="00976B39" w14:paraId="2777A3A9" w14:textId="652B7F20" w:rsidTr="00976B39">
        <w:trPr>
          <w:trHeight w:val="311"/>
        </w:trPr>
        <w:tc>
          <w:tcPr>
            <w:tcW w:w="1780" w:type="dxa"/>
          </w:tcPr>
          <w:p w14:paraId="507CF297" w14:textId="77777777" w:rsidR="00976B39" w:rsidRDefault="00976B39" w:rsidP="00712D68">
            <w:pPr>
              <w:spacing w:line="276" w:lineRule="auto"/>
              <w:rPr>
                <w:rFonts w:cstheme="minorHAnsi"/>
                <w:sz w:val="22"/>
                <w:szCs w:val="22"/>
              </w:rPr>
            </w:pPr>
          </w:p>
        </w:tc>
        <w:tc>
          <w:tcPr>
            <w:tcW w:w="2460" w:type="dxa"/>
          </w:tcPr>
          <w:p w14:paraId="6473788C" w14:textId="496B8C1D" w:rsidR="00976B39" w:rsidRDefault="00976B39" w:rsidP="00712D68">
            <w:pPr>
              <w:spacing w:line="276" w:lineRule="auto"/>
              <w:rPr>
                <w:rFonts w:cstheme="minorHAnsi"/>
                <w:sz w:val="22"/>
                <w:szCs w:val="22"/>
              </w:rPr>
            </w:pPr>
            <w:r>
              <w:rPr>
                <w:rFonts w:cstheme="minorHAnsi"/>
                <w:sz w:val="22"/>
                <w:szCs w:val="22"/>
              </w:rPr>
              <w:t>masks/</w:t>
            </w:r>
          </w:p>
        </w:tc>
        <w:tc>
          <w:tcPr>
            <w:tcW w:w="1875" w:type="dxa"/>
          </w:tcPr>
          <w:p w14:paraId="3CE49011" w14:textId="77777777" w:rsidR="00976B39" w:rsidRDefault="00976B39" w:rsidP="00712D68">
            <w:pPr>
              <w:spacing w:line="276" w:lineRule="auto"/>
              <w:rPr>
                <w:rFonts w:cstheme="minorHAnsi"/>
                <w:sz w:val="22"/>
                <w:szCs w:val="22"/>
              </w:rPr>
            </w:pPr>
          </w:p>
        </w:tc>
        <w:tc>
          <w:tcPr>
            <w:tcW w:w="3235" w:type="dxa"/>
          </w:tcPr>
          <w:p w14:paraId="50B8CBE9" w14:textId="77777777" w:rsidR="00976B39" w:rsidRDefault="00976B39" w:rsidP="00712D68">
            <w:pPr>
              <w:spacing w:line="276" w:lineRule="auto"/>
              <w:rPr>
                <w:rFonts w:cstheme="minorHAnsi"/>
                <w:sz w:val="22"/>
                <w:szCs w:val="22"/>
              </w:rPr>
            </w:pPr>
          </w:p>
        </w:tc>
      </w:tr>
      <w:tr w:rsidR="00976B39" w14:paraId="4DDD668F" w14:textId="5C7388F4" w:rsidTr="00976B39">
        <w:trPr>
          <w:trHeight w:val="311"/>
        </w:trPr>
        <w:tc>
          <w:tcPr>
            <w:tcW w:w="1780" w:type="dxa"/>
          </w:tcPr>
          <w:p w14:paraId="33CE48D0" w14:textId="77777777" w:rsidR="00976B39" w:rsidRDefault="00976B39" w:rsidP="00712D68">
            <w:pPr>
              <w:spacing w:line="276" w:lineRule="auto"/>
              <w:rPr>
                <w:rFonts w:cstheme="minorHAnsi"/>
                <w:sz w:val="22"/>
                <w:szCs w:val="22"/>
              </w:rPr>
            </w:pPr>
          </w:p>
        </w:tc>
        <w:tc>
          <w:tcPr>
            <w:tcW w:w="2460" w:type="dxa"/>
          </w:tcPr>
          <w:p w14:paraId="0BCC12CE" w14:textId="00258CEF" w:rsidR="00976B39" w:rsidRDefault="00976B39" w:rsidP="00712D68">
            <w:pPr>
              <w:spacing w:line="276" w:lineRule="auto"/>
              <w:rPr>
                <w:rFonts w:cstheme="minorHAnsi"/>
                <w:sz w:val="22"/>
                <w:szCs w:val="22"/>
              </w:rPr>
            </w:pPr>
            <w:r>
              <w:rPr>
                <w:rFonts w:cstheme="minorHAnsi"/>
                <w:sz w:val="22"/>
                <w:szCs w:val="22"/>
              </w:rPr>
              <w:t>network/</w:t>
            </w:r>
          </w:p>
        </w:tc>
        <w:tc>
          <w:tcPr>
            <w:tcW w:w="1875" w:type="dxa"/>
          </w:tcPr>
          <w:p w14:paraId="2EFA2800" w14:textId="77777777" w:rsidR="00976B39" w:rsidRDefault="00976B39" w:rsidP="00712D68">
            <w:pPr>
              <w:spacing w:line="276" w:lineRule="auto"/>
              <w:rPr>
                <w:rFonts w:cstheme="minorHAnsi"/>
                <w:sz w:val="22"/>
                <w:szCs w:val="22"/>
              </w:rPr>
            </w:pPr>
          </w:p>
        </w:tc>
        <w:tc>
          <w:tcPr>
            <w:tcW w:w="3235" w:type="dxa"/>
          </w:tcPr>
          <w:p w14:paraId="5759D447" w14:textId="77777777" w:rsidR="00976B39" w:rsidRDefault="00976B39" w:rsidP="00712D68">
            <w:pPr>
              <w:spacing w:line="276" w:lineRule="auto"/>
              <w:rPr>
                <w:rFonts w:cstheme="minorHAnsi"/>
                <w:sz w:val="22"/>
                <w:szCs w:val="22"/>
              </w:rPr>
            </w:pPr>
          </w:p>
        </w:tc>
      </w:tr>
      <w:tr w:rsidR="00976B39" w14:paraId="3463B079" w14:textId="2C318741" w:rsidTr="00976B39">
        <w:trPr>
          <w:trHeight w:val="311"/>
        </w:trPr>
        <w:tc>
          <w:tcPr>
            <w:tcW w:w="1780" w:type="dxa"/>
          </w:tcPr>
          <w:p w14:paraId="41B45EA1" w14:textId="77777777" w:rsidR="00976B39" w:rsidRDefault="00976B39" w:rsidP="00712D68">
            <w:pPr>
              <w:spacing w:line="276" w:lineRule="auto"/>
              <w:rPr>
                <w:rFonts w:cstheme="minorHAnsi"/>
                <w:sz w:val="22"/>
                <w:szCs w:val="22"/>
              </w:rPr>
            </w:pPr>
          </w:p>
        </w:tc>
        <w:tc>
          <w:tcPr>
            <w:tcW w:w="2460" w:type="dxa"/>
          </w:tcPr>
          <w:p w14:paraId="3F9F28CB" w14:textId="0DEB4CA9" w:rsidR="00976B39" w:rsidRDefault="00976B39" w:rsidP="00712D68">
            <w:pPr>
              <w:spacing w:line="276" w:lineRule="auto"/>
              <w:rPr>
                <w:rFonts w:cstheme="minorHAnsi"/>
                <w:sz w:val="22"/>
                <w:szCs w:val="22"/>
              </w:rPr>
            </w:pPr>
            <w:r>
              <w:rPr>
                <w:rFonts w:cstheme="minorHAnsi"/>
                <w:sz w:val="22"/>
                <w:szCs w:val="22"/>
              </w:rPr>
              <w:t>RootDepth/</w:t>
            </w:r>
          </w:p>
        </w:tc>
        <w:tc>
          <w:tcPr>
            <w:tcW w:w="1875" w:type="dxa"/>
          </w:tcPr>
          <w:p w14:paraId="57ECD993" w14:textId="77777777" w:rsidR="00976B39" w:rsidRDefault="00976B39" w:rsidP="00712D68">
            <w:pPr>
              <w:spacing w:line="276" w:lineRule="auto"/>
              <w:rPr>
                <w:rFonts w:cstheme="minorHAnsi"/>
                <w:sz w:val="22"/>
                <w:szCs w:val="22"/>
              </w:rPr>
            </w:pPr>
          </w:p>
        </w:tc>
        <w:tc>
          <w:tcPr>
            <w:tcW w:w="3235" w:type="dxa"/>
          </w:tcPr>
          <w:p w14:paraId="031E8BD4" w14:textId="77777777" w:rsidR="00976B39" w:rsidRDefault="00976B39" w:rsidP="00712D68">
            <w:pPr>
              <w:spacing w:line="276" w:lineRule="auto"/>
              <w:rPr>
                <w:rFonts w:cstheme="minorHAnsi"/>
                <w:sz w:val="22"/>
                <w:szCs w:val="22"/>
              </w:rPr>
            </w:pPr>
          </w:p>
        </w:tc>
      </w:tr>
      <w:tr w:rsidR="00976B39" w14:paraId="3C6E41E7" w14:textId="45E6F4DE" w:rsidTr="00976B39">
        <w:trPr>
          <w:trHeight w:val="311"/>
        </w:trPr>
        <w:tc>
          <w:tcPr>
            <w:tcW w:w="1780" w:type="dxa"/>
          </w:tcPr>
          <w:p w14:paraId="6F75E427" w14:textId="77777777" w:rsidR="00976B39" w:rsidRDefault="00976B39" w:rsidP="005E0046">
            <w:pPr>
              <w:spacing w:line="276" w:lineRule="auto"/>
              <w:rPr>
                <w:rFonts w:cstheme="minorHAnsi"/>
                <w:sz w:val="22"/>
                <w:szCs w:val="22"/>
              </w:rPr>
            </w:pPr>
          </w:p>
        </w:tc>
        <w:tc>
          <w:tcPr>
            <w:tcW w:w="2460" w:type="dxa"/>
          </w:tcPr>
          <w:p w14:paraId="18BE8FFA" w14:textId="7B6341E8" w:rsidR="00976B39" w:rsidRDefault="00976B39" w:rsidP="005E0046">
            <w:pPr>
              <w:spacing w:line="276" w:lineRule="auto"/>
              <w:rPr>
                <w:rFonts w:cstheme="minorHAnsi"/>
                <w:sz w:val="22"/>
                <w:szCs w:val="22"/>
              </w:rPr>
            </w:pPr>
            <w:r>
              <w:rPr>
                <w:rFonts w:cstheme="minorHAnsi"/>
                <w:sz w:val="22"/>
                <w:szCs w:val="22"/>
              </w:rPr>
              <w:t>soil/</w:t>
            </w:r>
          </w:p>
        </w:tc>
        <w:tc>
          <w:tcPr>
            <w:tcW w:w="1875" w:type="dxa"/>
          </w:tcPr>
          <w:p w14:paraId="61A61B32" w14:textId="77777777" w:rsidR="00976B39" w:rsidRDefault="00976B39" w:rsidP="005E0046">
            <w:pPr>
              <w:spacing w:line="276" w:lineRule="auto"/>
              <w:rPr>
                <w:rFonts w:cstheme="minorHAnsi"/>
                <w:sz w:val="22"/>
                <w:szCs w:val="22"/>
              </w:rPr>
            </w:pPr>
          </w:p>
        </w:tc>
        <w:tc>
          <w:tcPr>
            <w:tcW w:w="3235" w:type="dxa"/>
          </w:tcPr>
          <w:p w14:paraId="484CD2F9" w14:textId="77777777" w:rsidR="00976B39" w:rsidRDefault="00976B39" w:rsidP="005E0046">
            <w:pPr>
              <w:spacing w:line="276" w:lineRule="auto"/>
              <w:rPr>
                <w:rFonts w:cstheme="minorHAnsi"/>
                <w:sz w:val="22"/>
                <w:szCs w:val="22"/>
              </w:rPr>
            </w:pPr>
          </w:p>
        </w:tc>
      </w:tr>
      <w:tr w:rsidR="00976B39" w14:paraId="0C2192FD" w14:textId="464681A2" w:rsidTr="00976B39">
        <w:trPr>
          <w:trHeight w:val="311"/>
        </w:trPr>
        <w:tc>
          <w:tcPr>
            <w:tcW w:w="1780" w:type="dxa"/>
          </w:tcPr>
          <w:p w14:paraId="6CE3149B" w14:textId="161AE56D" w:rsidR="00976B39" w:rsidRDefault="00976B39" w:rsidP="005E0046">
            <w:pPr>
              <w:spacing w:line="276" w:lineRule="auto"/>
              <w:rPr>
                <w:rFonts w:cstheme="minorHAnsi"/>
                <w:sz w:val="22"/>
                <w:szCs w:val="22"/>
              </w:rPr>
            </w:pPr>
            <w:r>
              <w:rPr>
                <w:rFonts w:cstheme="minorHAnsi"/>
                <w:sz w:val="22"/>
                <w:szCs w:val="22"/>
              </w:rPr>
              <w:t>data_init/</w:t>
            </w:r>
          </w:p>
        </w:tc>
        <w:tc>
          <w:tcPr>
            <w:tcW w:w="2460" w:type="dxa"/>
          </w:tcPr>
          <w:p w14:paraId="5E9A6868" w14:textId="77777777" w:rsidR="00976B39" w:rsidRDefault="00976B39" w:rsidP="005E0046">
            <w:pPr>
              <w:spacing w:line="276" w:lineRule="auto"/>
              <w:rPr>
                <w:rFonts w:cstheme="minorHAnsi"/>
                <w:sz w:val="22"/>
                <w:szCs w:val="22"/>
              </w:rPr>
            </w:pPr>
          </w:p>
        </w:tc>
        <w:tc>
          <w:tcPr>
            <w:tcW w:w="1875" w:type="dxa"/>
          </w:tcPr>
          <w:p w14:paraId="64A43F69" w14:textId="77777777" w:rsidR="00976B39" w:rsidRDefault="00976B39" w:rsidP="005E0046">
            <w:pPr>
              <w:spacing w:line="276" w:lineRule="auto"/>
              <w:rPr>
                <w:rFonts w:cstheme="minorHAnsi"/>
                <w:sz w:val="22"/>
                <w:szCs w:val="22"/>
              </w:rPr>
            </w:pPr>
          </w:p>
        </w:tc>
        <w:tc>
          <w:tcPr>
            <w:tcW w:w="3235" w:type="dxa"/>
          </w:tcPr>
          <w:p w14:paraId="19E80244" w14:textId="67D1EC91" w:rsidR="00976B39" w:rsidRDefault="00976B39" w:rsidP="005E0046">
            <w:pPr>
              <w:spacing w:line="276" w:lineRule="auto"/>
              <w:rPr>
                <w:rFonts w:cstheme="minorHAnsi"/>
                <w:sz w:val="22"/>
                <w:szCs w:val="22"/>
              </w:rPr>
            </w:pPr>
            <w:r>
              <w:rPr>
                <w:rFonts w:cstheme="minorHAnsi"/>
                <w:sz w:val="22"/>
                <w:szCs w:val="22"/>
              </w:rPr>
              <w:t xml:space="preserve">All input </w:t>
            </w:r>
            <w:r>
              <w:rPr>
                <w:rFonts w:cstheme="minorHAnsi"/>
                <w:sz w:val="22"/>
                <w:szCs w:val="22"/>
              </w:rPr>
              <w:t>metadata</w:t>
            </w:r>
          </w:p>
        </w:tc>
      </w:tr>
      <w:tr w:rsidR="00976B39" w14:paraId="38D96579" w14:textId="74AB9915" w:rsidTr="00976B39">
        <w:trPr>
          <w:trHeight w:val="311"/>
        </w:trPr>
        <w:tc>
          <w:tcPr>
            <w:tcW w:w="1780" w:type="dxa"/>
          </w:tcPr>
          <w:p w14:paraId="7F10A057" w14:textId="77777777" w:rsidR="00976B39" w:rsidRDefault="00976B39" w:rsidP="005E0046">
            <w:pPr>
              <w:spacing w:line="276" w:lineRule="auto"/>
              <w:rPr>
                <w:rFonts w:cstheme="minorHAnsi"/>
                <w:sz w:val="22"/>
                <w:szCs w:val="22"/>
              </w:rPr>
            </w:pPr>
          </w:p>
        </w:tc>
        <w:tc>
          <w:tcPr>
            <w:tcW w:w="2460" w:type="dxa"/>
          </w:tcPr>
          <w:p w14:paraId="3BE41ECB" w14:textId="42254BCF" w:rsidR="00976B39" w:rsidRDefault="00976B39" w:rsidP="005E0046">
            <w:pPr>
              <w:spacing w:line="276" w:lineRule="auto"/>
              <w:rPr>
                <w:rFonts w:cstheme="minorHAnsi"/>
                <w:sz w:val="22"/>
                <w:szCs w:val="22"/>
              </w:rPr>
            </w:pPr>
            <w:r>
              <w:rPr>
                <w:rFonts w:cstheme="minorHAnsi"/>
                <w:sz w:val="22"/>
                <w:szCs w:val="22"/>
              </w:rPr>
              <w:t>climate/</w:t>
            </w:r>
          </w:p>
        </w:tc>
        <w:tc>
          <w:tcPr>
            <w:tcW w:w="1875" w:type="dxa"/>
          </w:tcPr>
          <w:p w14:paraId="397E2EE2" w14:textId="77777777" w:rsidR="00976B39" w:rsidRDefault="00976B39" w:rsidP="005E0046">
            <w:pPr>
              <w:spacing w:line="276" w:lineRule="auto"/>
              <w:rPr>
                <w:rFonts w:cstheme="minorHAnsi"/>
                <w:sz w:val="22"/>
                <w:szCs w:val="22"/>
              </w:rPr>
            </w:pPr>
          </w:p>
        </w:tc>
        <w:tc>
          <w:tcPr>
            <w:tcW w:w="3235" w:type="dxa"/>
          </w:tcPr>
          <w:p w14:paraId="761CA52D" w14:textId="77777777" w:rsidR="00976B39" w:rsidRDefault="00976B39" w:rsidP="005E0046">
            <w:pPr>
              <w:spacing w:line="276" w:lineRule="auto"/>
              <w:rPr>
                <w:rFonts w:cstheme="minorHAnsi"/>
                <w:sz w:val="22"/>
                <w:szCs w:val="22"/>
              </w:rPr>
            </w:pPr>
          </w:p>
        </w:tc>
      </w:tr>
      <w:tr w:rsidR="00976B39" w14:paraId="66B3F6C1" w14:textId="43F99493" w:rsidTr="00976B39">
        <w:trPr>
          <w:trHeight w:val="298"/>
        </w:trPr>
        <w:tc>
          <w:tcPr>
            <w:tcW w:w="1780" w:type="dxa"/>
          </w:tcPr>
          <w:p w14:paraId="0716B6D7" w14:textId="77777777" w:rsidR="00976B39" w:rsidRDefault="00976B39" w:rsidP="005E0046">
            <w:pPr>
              <w:spacing w:line="276" w:lineRule="auto"/>
              <w:rPr>
                <w:rFonts w:cstheme="minorHAnsi"/>
                <w:sz w:val="22"/>
                <w:szCs w:val="22"/>
              </w:rPr>
            </w:pPr>
          </w:p>
        </w:tc>
        <w:tc>
          <w:tcPr>
            <w:tcW w:w="2460" w:type="dxa"/>
          </w:tcPr>
          <w:p w14:paraId="0D710E74" w14:textId="7BB75637" w:rsidR="00976B39" w:rsidRDefault="00976B39" w:rsidP="005E0046">
            <w:pPr>
              <w:spacing w:line="276" w:lineRule="auto"/>
              <w:rPr>
                <w:rFonts w:cstheme="minorHAnsi"/>
                <w:sz w:val="22"/>
                <w:szCs w:val="22"/>
              </w:rPr>
            </w:pPr>
            <w:r w:rsidRPr="007A3772">
              <w:rPr>
                <w:rFonts w:cstheme="minorHAnsi"/>
                <w:sz w:val="22"/>
                <w:szCs w:val="22"/>
              </w:rPr>
              <w:t>crops/</w:t>
            </w:r>
          </w:p>
        </w:tc>
        <w:tc>
          <w:tcPr>
            <w:tcW w:w="1875" w:type="dxa"/>
          </w:tcPr>
          <w:p w14:paraId="45444265" w14:textId="77777777" w:rsidR="00976B39" w:rsidRDefault="00976B39" w:rsidP="005E0046">
            <w:pPr>
              <w:spacing w:line="276" w:lineRule="auto"/>
              <w:rPr>
                <w:rFonts w:cstheme="minorHAnsi"/>
                <w:sz w:val="22"/>
                <w:szCs w:val="22"/>
              </w:rPr>
            </w:pPr>
          </w:p>
        </w:tc>
        <w:tc>
          <w:tcPr>
            <w:tcW w:w="3235" w:type="dxa"/>
          </w:tcPr>
          <w:p w14:paraId="58C5B487" w14:textId="77777777" w:rsidR="00976B39" w:rsidRDefault="00976B39" w:rsidP="005E0046">
            <w:pPr>
              <w:spacing w:line="276" w:lineRule="auto"/>
              <w:rPr>
                <w:rFonts w:cstheme="minorHAnsi"/>
                <w:sz w:val="22"/>
                <w:szCs w:val="22"/>
              </w:rPr>
            </w:pPr>
          </w:p>
        </w:tc>
      </w:tr>
      <w:tr w:rsidR="00976B39" w14:paraId="4A53D1D6" w14:textId="33AB72D0" w:rsidTr="00976B39">
        <w:trPr>
          <w:trHeight w:val="311"/>
        </w:trPr>
        <w:tc>
          <w:tcPr>
            <w:tcW w:w="1780" w:type="dxa"/>
          </w:tcPr>
          <w:p w14:paraId="210E30B1" w14:textId="77777777" w:rsidR="00976B39" w:rsidRDefault="00976B39" w:rsidP="005E0046">
            <w:pPr>
              <w:spacing w:line="276" w:lineRule="auto"/>
              <w:rPr>
                <w:rFonts w:cstheme="minorHAnsi"/>
                <w:sz w:val="22"/>
                <w:szCs w:val="22"/>
              </w:rPr>
            </w:pPr>
          </w:p>
        </w:tc>
        <w:tc>
          <w:tcPr>
            <w:tcW w:w="2460" w:type="dxa"/>
          </w:tcPr>
          <w:p w14:paraId="386EC354" w14:textId="593B4B3B" w:rsidR="00976B39" w:rsidRDefault="00976B39" w:rsidP="005E0046">
            <w:pPr>
              <w:spacing w:line="276" w:lineRule="auto"/>
              <w:rPr>
                <w:rFonts w:cstheme="minorHAnsi"/>
                <w:sz w:val="22"/>
                <w:szCs w:val="22"/>
              </w:rPr>
            </w:pPr>
            <w:r>
              <w:rPr>
                <w:rFonts w:cstheme="minorHAnsi"/>
                <w:sz w:val="22"/>
                <w:szCs w:val="22"/>
              </w:rPr>
              <w:t>dams/</w:t>
            </w:r>
          </w:p>
        </w:tc>
        <w:tc>
          <w:tcPr>
            <w:tcW w:w="1875" w:type="dxa"/>
          </w:tcPr>
          <w:p w14:paraId="0C483CDE" w14:textId="77777777" w:rsidR="00976B39" w:rsidRDefault="00976B39" w:rsidP="005E0046">
            <w:pPr>
              <w:spacing w:line="276" w:lineRule="auto"/>
              <w:rPr>
                <w:rFonts w:cstheme="minorHAnsi"/>
                <w:sz w:val="22"/>
                <w:szCs w:val="22"/>
              </w:rPr>
            </w:pPr>
          </w:p>
        </w:tc>
        <w:tc>
          <w:tcPr>
            <w:tcW w:w="3235" w:type="dxa"/>
          </w:tcPr>
          <w:p w14:paraId="5360723F" w14:textId="77777777" w:rsidR="00976B39" w:rsidRDefault="00976B39" w:rsidP="005E0046">
            <w:pPr>
              <w:spacing w:line="276" w:lineRule="auto"/>
              <w:rPr>
                <w:rFonts w:cstheme="minorHAnsi"/>
                <w:sz w:val="22"/>
                <w:szCs w:val="22"/>
              </w:rPr>
            </w:pPr>
          </w:p>
        </w:tc>
      </w:tr>
      <w:tr w:rsidR="00976B39" w14:paraId="539A4159" w14:textId="360BCF2D" w:rsidTr="00976B39">
        <w:trPr>
          <w:trHeight w:val="311"/>
        </w:trPr>
        <w:tc>
          <w:tcPr>
            <w:tcW w:w="1780" w:type="dxa"/>
          </w:tcPr>
          <w:p w14:paraId="0CA5D9A2" w14:textId="77777777" w:rsidR="00976B39" w:rsidRDefault="00976B39" w:rsidP="005E0046">
            <w:pPr>
              <w:spacing w:line="276" w:lineRule="auto"/>
              <w:rPr>
                <w:rFonts w:cstheme="minorHAnsi"/>
                <w:sz w:val="22"/>
                <w:szCs w:val="22"/>
              </w:rPr>
            </w:pPr>
          </w:p>
        </w:tc>
        <w:tc>
          <w:tcPr>
            <w:tcW w:w="2460" w:type="dxa"/>
          </w:tcPr>
          <w:p w14:paraId="519ADBFD" w14:textId="78FA790F" w:rsidR="00976B39" w:rsidRDefault="00976B39" w:rsidP="005E0046">
            <w:pPr>
              <w:spacing w:line="276" w:lineRule="auto"/>
              <w:rPr>
                <w:rFonts w:cstheme="minorHAnsi"/>
                <w:sz w:val="22"/>
                <w:szCs w:val="22"/>
              </w:rPr>
            </w:pPr>
            <w:r>
              <w:rPr>
                <w:rFonts w:cstheme="minorHAnsi"/>
                <w:sz w:val="22"/>
                <w:szCs w:val="22"/>
              </w:rPr>
              <w:t>glaciers/</w:t>
            </w:r>
          </w:p>
        </w:tc>
        <w:tc>
          <w:tcPr>
            <w:tcW w:w="1875" w:type="dxa"/>
          </w:tcPr>
          <w:p w14:paraId="3CF66555" w14:textId="77777777" w:rsidR="00976B39" w:rsidRDefault="00976B39" w:rsidP="005E0046">
            <w:pPr>
              <w:spacing w:line="276" w:lineRule="auto"/>
              <w:rPr>
                <w:rFonts w:cstheme="minorHAnsi"/>
                <w:sz w:val="22"/>
                <w:szCs w:val="22"/>
              </w:rPr>
            </w:pPr>
          </w:p>
        </w:tc>
        <w:tc>
          <w:tcPr>
            <w:tcW w:w="3235" w:type="dxa"/>
          </w:tcPr>
          <w:p w14:paraId="7E17C796" w14:textId="77777777" w:rsidR="00976B39" w:rsidRDefault="00976B39" w:rsidP="005E0046">
            <w:pPr>
              <w:spacing w:line="276" w:lineRule="auto"/>
              <w:rPr>
                <w:rFonts w:cstheme="minorHAnsi"/>
                <w:sz w:val="22"/>
                <w:szCs w:val="22"/>
              </w:rPr>
            </w:pPr>
          </w:p>
        </w:tc>
      </w:tr>
      <w:tr w:rsidR="00976B39" w14:paraId="53BC618D" w14:textId="7150C850" w:rsidTr="00976B39">
        <w:trPr>
          <w:trHeight w:val="311"/>
        </w:trPr>
        <w:tc>
          <w:tcPr>
            <w:tcW w:w="1780" w:type="dxa"/>
          </w:tcPr>
          <w:p w14:paraId="5FC9DA82" w14:textId="77777777" w:rsidR="00976B39" w:rsidRDefault="00976B39" w:rsidP="005E0046">
            <w:pPr>
              <w:spacing w:line="276" w:lineRule="auto"/>
              <w:rPr>
                <w:rFonts w:cstheme="minorHAnsi"/>
                <w:sz w:val="22"/>
                <w:szCs w:val="22"/>
              </w:rPr>
            </w:pPr>
          </w:p>
        </w:tc>
        <w:tc>
          <w:tcPr>
            <w:tcW w:w="2460" w:type="dxa"/>
          </w:tcPr>
          <w:p w14:paraId="5DD08BA2" w14:textId="271DBFCC" w:rsidR="00976B39" w:rsidRDefault="00976B39" w:rsidP="005E0046">
            <w:pPr>
              <w:spacing w:line="276" w:lineRule="auto"/>
              <w:rPr>
                <w:rFonts w:cstheme="minorHAnsi"/>
                <w:sz w:val="22"/>
                <w:szCs w:val="22"/>
              </w:rPr>
            </w:pPr>
            <w:r>
              <w:rPr>
                <w:rFonts w:cstheme="minorHAnsi"/>
                <w:sz w:val="22"/>
                <w:szCs w:val="22"/>
              </w:rPr>
              <w:t>irrigation/</w:t>
            </w:r>
          </w:p>
        </w:tc>
        <w:tc>
          <w:tcPr>
            <w:tcW w:w="1875" w:type="dxa"/>
          </w:tcPr>
          <w:p w14:paraId="2489C0F6" w14:textId="77777777" w:rsidR="00976B39" w:rsidRDefault="00976B39" w:rsidP="005E0046">
            <w:pPr>
              <w:spacing w:line="276" w:lineRule="auto"/>
              <w:rPr>
                <w:rFonts w:cstheme="minorHAnsi"/>
                <w:sz w:val="22"/>
                <w:szCs w:val="22"/>
              </w:rPr>
            </w:pPr>
          </w:p>
        </w:tc>
        <w:tc>
          <w:tcPr>
            <w:tcW w:w="3235" w:type="dxa"/>
          </w:tcPr>
          <w:p w14:paraId="4321AAF6" w14:textId="77777777" w:rsidR="00976B39" w:rsidRDefault="00976B39" w:rsidP="005E0046">
            <w:pPr>
              <w:spacing w:line="276" w:lineRule="auto"/>
              <w:rPr>
                <w:rFonts w:cstheme="minorHAnsi"/>
                <w:sz w:val="22"/>
                <w:szCs w:val="22"/>
              </w:rPr>
            </w:pPr>
          </w:p>
        </w:tc>
      </w:tr>
      <w:tr w:rsidR="00976B39" w14:paraId="4EB4D254" w14:textId="7DA8699E" w:rsidTr="00976B39">
        <w:trPr>
          <w:trHeight w:val="311"/>
        </w:trPr>
        <w:tc>
          <w:tcPr>
            <w:tcW w:w="1780" w:type="dxa"/>
          </w:tcPr>
          <w:p w14:paraId="7CF7434C" w14:textId="77777777" w:rsidR="00976B39" w:rsidRDefault="00976B39" w:rsidP="005E0046">
            <w:pPr>
              <w:spacing w:line="276" w:lineRule="auto"/>
              <w:rPr>
                <w:rFonts w:cstheme="minorHAnsi"/>
                <w:sz w:val="22"/>
                <w:szCs w:val="22"/>
              </w:rPr>
            </w:pPr>
          </w:p>
        </w:tc>
        <w:tc>
          <w:tcPr>
            <w:tcW w:w="2460" w:type="dxa"/>
          </w:tcPr>
          <w:p w14:paraId="34DDBC16" w14:textId="030D9851" w:rsidR="00976B39" w:rsidRDefault="00976B39" w:rsidP="005E0046">
            <w:pPr>
              <w:spacing w:line="276" w:lineRule="auto"/>
              <w:rPr>
                <w:rFonts w:cstheme="minorHAnsi"/>
                <w:sz w:val="22"/>
                <w:szCs w:val="22"/>
              </w:rPr>
            </w:pPr>
            <w:r>
              <w:rPr>
                <w:rFonts w:cstheme="minorHAnsi"/>
                <w:sz w:val="22"/>
                <w:szCs w:val="22"/>
              </w:rPr>
              <w:t>soil/</w:t>
            </w:r>
          </w:p>
        </w:tc>
        <w:tc>
          <w:tcPr>
            <w:tcW w:w="1875" w:type="dxa"/>
          </w:tcPr>
          <w:p w14:paraId="39856D09" w14:textId="77777777" w:rsidR="00976B39" w:rsidRDefault="00976B39" w:rsidP="005E0046">
            <w:pPr>
              <w:spacing w:line="276" w:lineRule="auto"/>
              <w:rPr>
                <w:rFonts w:cstheme="minorHAnsi"/>
                <w:sz w:val="22"/>
                <w:szCs w:val="22"/>
              </w:rPr>
            </w:pPr>
          </w:p>
        </w:tc>
        <w:tc>
          <w:tcPr>
            <w:tcW w:w="3235" w:type="dxa"/>
          </w:tcPr>
          <w:p w14:paraId="40E8D2D3" w14:textId="77777777" w:rsidR="00976B39" w:rsidRDefault="00976B39" w:rsidP="005E0046">
            <w:pPr>
              <w:spacing w:line="276" w:lineRule="auto"/>
              <w:rPr>
                <w:rFonts w:cstheme="minorHAnsi"/>
                <w:sz w:val="22"/>
                <w:szCs w:val="22"/>
              </w:rPr>
            </w:pPr>
          </w:p>
        </w:tc>
      </w:tr>
      <w:tr w:rsidR="00976B39" w14:paraId="592D2697" w14:textId="3EECCF61" w:rsidTr="00976B39">
        <w:trPr>
          <w:trHeight w:val="311"/>
        </w:trPr>
        <w:tc>
          <w:tcPr>
            <w:tcW w:w="1780" w:type="dxa"/>
          </w:tcPr>
          <w:p w14:paraId="7E6C73FE" w14:textId="1E0EBDF6" w:rsidR="00976B39" w:rsidRDefault="00976B39" w:rsidP="005E0046">
            <w:pPr>
              <w:spacing w:line="276" w:lineRule="auto"/>
              <w:rPr>
                <w:rFonts w:cstheme="minorHAnsi"/>
                <w:sz w:val="22"/>
                <w:szCs w:val="22"/>
              </w:rPr>
            </w:pPr>
            <w:r>
              <w:rPr>
                <w:rFonts w:cstheme="minorHAnsi"/>
                <w:sz w:val="22"/>
                <w:szCs w:val="22"/>
              </w:rPr>
              <w:t>gdal_test_files/</w:t>
            </w:r>
          </w:p>
        </w:tc>
        <w:tc>
          <w:tcPr>
            <w:tcW w:w="2460" w:type="dxa"/>
          </w:tcPr>
          <w:p w14:paraId="21AACBCA" w14:textId="77777777" w:rsidR="00976B39" w:rsidRDefault="00976B39" w:rsidP="005E0046">
            <w:pPr>
              <w:spacing w:line="276" w:lineRule="auto"/>
              <w:rPr>
                <w:rFonts w:cstheme="minorHAnsi"/>
                <w:sz w:val="22"/>
                <w:szCs w:val="22"/>
              </w:rPr>
            </w:pPr>
          </w:p>
        </w:tc>
        <w:tc>
          <w:tcPr>
            <w:tcW w:w="1875" w:type="dxa"/>
          </w:tcPr>
          <w:p w14:paraId="3058C93E" w14:textId="77777777" w:rsidR="00976B39" w:rsidRDefault="00976B39" w:rsidP="005E0046">
            <w:pPr>
              <w:spacing w:line="276" w:lineRule="auto"/>
              <w:rPr>
                <w:rFonts w:cstheme="minorHAnsi"/>
                <w:sz w:val="22"/>
                <w:szCs w:val="22"/>
              </w:rPr>
            </w:pPr>
          </w:p>
        </w:tc>
        <w:tc>
          <w:tcPr>
            <w:tcW w:w="3235" w:type="dxa"/>
          </w:tcPr>
          <w:p w14:paraId="1DDC9734" w14:textId="517C52ED" w:rsidR="00976B39" w:rsidRDefault="00976B39" w:rsidP="005E0046">
            <w:pPr>
              <w:spacing w:line="276" w:lineRule="auto"/>
              <w:rPr>
                <w:rFonts w:cstheme="minorHAnsi"/>
                <w:sz w:val="22"/>
                <w:szCs w:val="22"/>
              </w:rPr>
            </w:pPr>
            <w:r>
              <w:rPr>
                <w:rFonts w:cstheme="minorHAnsi"/>
                <w:sz w:val="22"/>
                <w:szCs w:val="22"/>
              </w:rPr>
              <w:t>For testing gdal</w:t>
            </w:r>
          </w:p>
        </w:tc>
      </w:tr>
      <w:tr w:rsidR="00976B39" w14:paraId="57F09715" w14:textId="32A16D00" w:rsidTr="00976B39">
        <w:trPr>
          <w:trHeight w:val="311"/>
        </w:trPr>
        <w:tc>
          <w:tcPr>
            <w:tcW w:w="1780" w:type="dxa"/>
          </w:tcPr>
          <w:p w14:paraId="36B85E0C" w14:textId="011EAD17" w:rsidR="00976B39" w:rsidRDefault="00976B39" w:rsidP="005E0046">
            <w:pPr>
              <w:spacing w:line="276" w:lineRule="auto"/>
              <w:rPr>
                <w:rFonts w:cstheme="minorHAnsi"/>
                <w:sz w:val="22"/>
                <w:szCs w:val="22"/>
              </w:rPr>
            </w:pPr>
            <w:r>
              <w:rPr>
                <w:rFonts w:cstheme="minorHAnsi"/>
                <w:sz w:val="22"/>
                <w:szCs w:val="22"/>
              </w:rPr>
              <w:t>model/</w:t>
            </w:r>
          </w:p>
        </w:tc>
        <w:tc>
          <w:tcPr>
            <w:tcW w:w="2460" w:type="dxa"/>
          </w:tcPr>
          <w:p w14:paraId="59FCC06F" w14:textId="77777777" w:rsidR="00976B39" w:rsidRDefault="00976B39" w:rsidP="005E0046">
            <w:pPr>
              <w:spacing w:line="276" w:lineRule="auto"/>
              <w:rPr>
                <w:rFonts w:cstheme="minorHAnsi"/>
                <w:sz w:val="22"/>
                <w:szCs w:val="22"/>
              </w:rPr>
            </w:pPr>
          </w:p>
        </w:tc>
        <w:tc>
          <w:tcPr>
            <w:tcW w:w="1875" w:type="dxa"/>
          </w:tcPr>
          <w:p w14:paraId="506F4681" w14:textId="77777777" w:rsidR="00976B39" w:rsidRDefault="00976B39" w:rsidP="005E0046">
            <w:pPr>
              <w:spacing w:line="276" w:lineRule="auto"/>
              <w:rPr>
                <w:rFonts w:cstheme="minorHAnsi"/>
                <w:sz w:val="22"/>
                <w:szCs w:val="22"/>
              </w:rPr>
            </w:pPr>
          </w:p>
        </w:tc>
        <w:tc>
          <w:tcPr>
            <w:tcW w:w="3235" w:type="dxa"/>
          </w:tcPr>
          <w:p w14:paraId="75DF5AEF" w14:textId="69AF2D5A" w:rsidR="00976B39" w:rsidRDefault="00976B39" w:rsidP="005E0046">
            <w:pPr>
              <w:spacing w:line="276" w:lineRule="auto"/>
              <w:rPr>
                <w:rFonts w:cstheme="minorHAnsi"/>
                <w:sz w:val="22"/>
                <w:szCs w:val="22"/>
              </w:rPr>
            </w:pPr>
            <w:r>
              <w:rPr>
                <w:rFonts w:cstheme="minorHAnsi"/>
                <w:sz w:val="22"/>
                <w:szCs w:val="22"/>
              </w:rPr>
              <w:t>Contains model code</w:t>
            </w:r>
          </w:p>
        </w:tc>
      </w:tr>
      <w:tr w:rsidR="00976B39" w14:paraId="0170EB18" w14:textId="14B07D09" w:rsidTr="00976B39">
        <w:trPr>
          <w:trHeight w:val="311"/>
        </w:trPr>
        <w:tc>
          <w:tcPr>
            <w:tcW w:w="1780" w:type="dxa"/>
          </w:tcPr>
          <w:p w14:paraId="1A3190FB" w14:textId="77777777" w:rsidR="00976B39" w:rsidRDefault="00976B39" w:rsidP="005E0046">
            <w:pPr>
              <w:spacing w:line="276" w:lineRule="auto"/>
              <w:rPr>
                <w:rFonts w:cstheme="minorHAnsi"/>
                <w:sz w:val="22"/>
                <w:szCs w:val="22"/>
              </w:rPr>
            </w:pPr>
          </w:p>
        </w:tc>
        <w:tc>
          <w:tcPr>
            <w:tcW w:w="2460" w:type="dxa"/>
          </w:tcPr>
          <w:p w14:paraId="7A939DA9" w14:textId="725503FF" w:rsidR="00976B39" w:rsidRDefault="00976B39" w:rsidP="005E0046">
            <w:pPr>
              <w:spacing w:line="276" w:lineRule="auto"/>
              <w:rPr>
                <w:rFonts w:cstheme="minorHAnsi"/>
                <w:sz w:val="22"/>
                <w:szCs w:val="22"/>
              </w:rPr>
            </w:pPr>
            <w:r>
              <w:rPr>
                <w:rFonts w:cstheme="minorHAnsi"/>
                <w:sz w:val="22"/>
                <w:szCs w:val="22"/>
              </w:rPr>
              <w:t>RIMS/</w:t>
            </w:r>
          </w:p>
        </w:tc>
        <w:tc>
          <w:tcPr>
            <w:tcW w:w="1875" w:type="dxa"/>
          </w:tcPr>
          <w:p w14:paraId="0C144A3E" w14:textId="77777777" w:rsidR="00976B39" w:rsidRDefault="00976B39" w:rsidP="005E0046">
            <w:pPr>
              <w:spacing w:line="276" w:lineRule="auto"/>
              <w:rPr>
                <w:rFonts w:cstheme="minorHAnsi"/>
                <w:sz w:val="22"/>
                <w:szCs w:val="22"/>
              </w:rPr>
            </w:pPr>
          </w:p>
        </w:tc>
        <w:tc>
          <w:tcPr>
            <w:tcW w:w="3235" w:type="dxa"/>
          </w:tcPr>
          <w:p w14:paraId="51B97FA3" w14:textId="77777777" w:rsidR="00976B39" w:rsidRDefault="00976B39" w:rsidP="005E0046">
            <w:pPr>
              <w:spacing w:line="276" w:lineRule="auto"/>
              <w:rPr>
                <w:rFonts w:cstheme="minorHAnsi"/>
                <w:sz w:val="22"/>
                <w:szCs w:val="22"/>
              </w:rPr>
            </w:pPr>
          </w:p>
        </w:tc>
      </w:tr>
      <w:tr w:rsidR="00976B39" w14:paraId="28833D7C" w14:textId="546260FD" w:rsidTr="00976B39">
        <w:trPr>
          <w:trHeight w:val="311"/>
        </w:trPr>
        <w:tc>
          <w:tcPr>
            <w:tcW w:w="1780" w:type="dxa"/>
          </w:tcPr>
          <w:p w14:paraId="0E4F7D87" w14:textId="77777777" w:rsidR="00976B39" w:rsidRDefault="00976B39" w:rsidP="005E0046">
            <w:pPr>
              <w:spacing w:line="276" w:lineRule="auto"/>
              <w:rPr>
                <w:rFonts w:cstheme="minorHAnsi"/>
                <w:sz w:val="22"/>
                <w:szCs w:val="22"/>
              </w:rPr>
            </w:pPr>
          </w:p>
        </w:tc>
        <w:tc>
          <w:tcPr>
            <w:tcW w:w="2460" w:type="dxa"/>
          </w:tcPr>
          <w:p w14:paraId="1A8F4C6F" w14:textId="1E9C7DA6" w:rsidR="00976B39" w:rsidRDefault="00976B39" w:rsidP="005E0046">
            <w:pPr>
              <w:spacing w:line="276" w:lineRule="auto"/>
              <w:rPr>
                <w:rFonts w:cstheme="minorHAnsi"/>
                <w:sz w:val="22"/>
                <w:szCs w:val="22"/>
              </w:rPr>
            </w:pPr>
            <w:r>
              <w:rPr>
                <w:rFonts w:cstheme="minorHAnsi"/>
                <w:sz w:val="22"/>
                <w:szCs w:val="22"/>
              </w:rPr>
              <w:t>_Inline/</w:t>
            </w:r>
          </w:p>
        </w:tc>
        <w:tc>
          <w:tcPr>
            <w:tcW w:w="1875" w:type="dxa"/>
          </w:tcPr>
          <w:p w14:paraId="0673EE22" w14:textId="77777777" w:rsidR="00976B39" w:rsidRDefault="00976B39" w:rsidP="005E0046">
            <w:pPr>
              <w:spacing w:line="276" w:lineRule="auto"/>
              <w:rPr>
                <w:rFonts w:cstheme="minorHAnsi"/>
                <w:sz w:val="22"/>
                <w:szCs w:val="22"/>
              </w:rPr>
            </w:pPr>
          </w:p>
        </w:tc>
        <w:tc>
          <w:tcPr>
            <w:tcW w:w="3235" w:type="dxa"/>
          </w:tcPr>
          <w:p w14:paraId="5D2F9C68" w14:textId="77777777" w:rsidR="00976B39" w:rsidRDefault="00976B39" w:rsidP="005E0046">
            <w:pPr>
              <w:spacing w:line="276" w:lineRule="auto"/>
              <w:rPr>
                <w:rFonts w:cstheme="minorHAnsi"/>
                <w:sz w:val="22"/>
                <w:szCs w:val="22"/>
              </w:rPr>
            </w:pPr>
          </w:p>
        </w:tc>
      </w:tr>
      <w:tr w:rsidR="00976B39" w14:paraId="0A77D256" w14:textId="06901B19" w:rsidTr="00976B39">
        <w:trPr>
          <w:trHeight w:val="311"/>
        </w:trPr>
        <w:tc>
          <w:tcPr>
            <w:tcW w:w="1780" w:type="dxa"/>
          </w:tcPr>
          <w:p w14:paraId="07088D61" w14:textId="77777777" w:rsidR="00976B39" w:rsidRDefault="00976B39" w:rsidP="005E0046">
            <w:pPr>
              <w:spacing w:line="276" w:lineRule="auto"/>
              <w:rPr>
                <w:rFonts w:cstheme="minorHAnsi"/>
                <w:sz w:val="22"/>
                <w:szCs w:val="22"/>
              </w:rPr>
            </w:pPr>
          </w:p>
        </w:tc>
        <w:tc>
          <w:tcPr>
            <w:tcW w:w="2460" w:type="dxa"/>
          </w:tcPr>
          <w:p w14:paraId="6E246DB2" w14:textId="77777777" w:rsidR="00976B39" w:rsidRDefault="00976B39" w:rsidP="005E0046">
            <w:pPr>
              <w:spacing w:line="276" w:lineRule="auto"/>
              <w:rPr>
                <w:rFonts w:cstheme="minorHAnsi"/>
                <w:sz w:val="22"/>
                <w:szCs w:val="22"/>
              </w:rPr>
            </w:pPr>
          </w:p>
        </w:tc>
        <w:tc>
          <w:tcPr>
            <w:tcW w:w="1875" w:type="dxa"/>
          </w:tcPr>
          <w:p w14:paraId="06912CFE" w14:textId="09952A92" w:rsidR="00976B39" w:rsidRDefault="00976B39" w:rsidP="005E0046">
            <w:pPr>
              <w:spacing w:line="276" w:lineRule="auto"/>
              <w:rPr>
                <w:rFonts w:cstheme="minorHAnsi"/>
                <w:sz w:val="22"/>
                <w:szCs w:val="22"/>
              </w:rPr>
            </w:pPr>
            <w:r>
              <w:rPr>
                <w:rFonts w:cstheme="minorHAnsi"/>
                <w:sz w:val="22"/>
                <w:szCs w:val="22"/>
              </w:rPr>
              <w:t>build/</w:t>
            </w:r>
          </w:p>
        </w:tc>
        <w:tc>
          <w:tcPr>
            <w:tcW w:w="3235" w:type="dxa"/>
          </w:tcPr>
          <w:p w14:paraId="616C5556" w14:textId="77777777" w:rsidR="00976B39" w:rsidRDefault="00976B39" w:rsidP="005E0046">
            <w:pPr>
              <w:spacing w:line="276" w:lineRule="auto"/>
              <w:rPr>
                <w:rFonts w:cstheme="minorHAnsi"/>
                <w:sz w:val="22"/>
                <w:szCs w:val="22"/>
              </w:rPr>
            </w:pPr>
          </w:p>
        </w:tc>
      </w:tr>
      <w:tr w:rsidR="00976B39" w14:paraId="015CE66D" w14:textId="1412BA7B" w:rsidTr="00976B39">
        <w:trPr>
          <w:trHeight w:val="311"/>
        </w:trPr>
        <w:tc>
          <w:tcPr>
            <w:tcW w:w="1780" w:type="dxa"/>
          </w:tcPr>
          <w:p w14:paraId="5F4908BE" w14:textId="77777777" w:rsidR="00976B39" w:rsidRDefault="00976B39" w:rsidP="005E0046">
            <w:pPr>
              <w:spacing w:line="276" w:lineRule="auto"/>
              <w:rPr>
                <w:rFonts w:cstheme="minorHAnsi"/>
                <w:sz w:val="22"/>
                <w:szCs w:val="22"/>
              </w:rPr>
            </w:pPr>
          </w:p>
        </w:tc>
        <w:tc>
          <w:tcPr>
            <w:tcW w:w="2460" w:type="dxa"/>
          </w:tcPr>
          <w:p w14:paraId="0FE1376B" w14:textId="77777777" w:rsidR="00976B39" w:rsidRDefault="00976B39" w:rsidP="005E0046">
            <w:pPr>
              <w:spacing w:line="276" w:lineRule="auto"/>
              <w:rPr>
                <w:rFonts w:cstheme="minorHAnsi"/>
                <w:sz w:val="22"/>
                <w:szCs w:val="22"/>
              </w:rPr>
            </w:pPr>
          </w:p>
        </w:tc>
        <w:tc>
          <w:tcPr>
            <w:tcW w:w="1875" w:type="dxa"/>
          </w:tcPr>
          <w:p w14:paraId="4E17C7E8" w14:textId="23CB9A06" w:rsidR="00976B39" w:rsidRDefault="00976B39" w:rsidP="005E0046">
            <w:pPr>
              <w:spacing w:line="276" w:lineRule="auto"/>
              <w:rPr>
                <w:rFonts w:cstheme="minorHAnsi"/>
                <w:sz w:val="22"/>
                <w:szCs w:val="22"/>
              </w:rPr>
            </w:pPr>
            <w:r>
              <w:rPr>
                <w:rFonts w:cstheme="minorHAnsi"/>
                <w:sz w:val="22"/>
                <w:szCs w:val="22"/>
              </w:rPr>
              <w:t>lib/</w:t>
            </w:r>
          </w:p>
        </w:tc>
        <w:tc>
          <w:tcPr>
            <w:tcW w:w="3235" w:type="dxa"/>
          </w:tcPr>
          <w:p w14:paraId="2D88CC4A" w14:textId="77777777" w:rsidR="00976B39" w:rsidRDefault="00976B39" w:rsidP="005E0046">
            <w:pPr>
              <w:spacing w:line="276" w:lineRule="auto"/>
              <w:rPr>
                <w:rFonts w:cstheme="minorHAnsi"/>
                <w:sz w:val="22"/>
                <w:szCs w:val="22"/>
              </w:rPr>
            </w:pPr>
          </w:p>
        </w:tc>
      </w:tr>
      <w:tr w:rsidR="00976B39" w14:paraId="6CA0A354" w14:textId="7411F0EC" w:rsidTr="00976B39">
        <w:trPr>
          <w:trHeight w:val="298"/>
        </w:trPr>
        <w:tc>
          <w:tcPr>
            <w:tcW w:w="1780" w:type="dxa"/>
          </w:tcPr>
          <w:p w14:paraId="59F1F512" w14:textId="2361E302" w:rsidR="00976B39" w:rsidRDefault="00976B39" w:rsidP="005E0046">
            <w:pPr>
              <w:spacing w:line="276" w:lineRule="auto"/>
              <w:rPr>
                <w:rFonts w:cstheme="minorHAnsi"/>
                <w:sz w:val="22"/>
                <w:szCs w:val="22"/>
              </w:rPr>
            </w:pPr>
            <w:r>
              <w:rPr>
                <w:rFonts w:cstheme="minorHAnsi"/>
                <w:sz w:val="22"/>
                <w:szCs w:val="22"/>
              </w:rPr>
              <w:t>spool/</w:t>
            </w:r>
          </w:p>
        </w:tc>
        <w:tc>
          <w:tcPr>
            <w:tcW w:w="2460" w:type="dxa"/>
          </w:tcPr>
          <w:p w14:paraId="32538D62" w14:textId="77777777" w:rsidR="00976B39" w:rsidRDefault="00976B39" w:rsidP="005E0046">
            <w:pPr>
              <w:spacing w:line="276" w:lineRule="auto"/>
              <w:rPr>
                <w:rFonts w:cstheme="minorHAnsi"/>
                <w:sz w:val="22"/>
                <w:szCs w:val="22"/>
              </w:rPr>
            </w:pPr>
          </w:p>
        </w:tc>
        <w:tc>
          <w:tcPr>
            <w:tcW w:w="1875" w:type="dxa"/>
          </w:tcPr>
          <w:p w14:paraId="4A63AAEA" w14:textId="77777777" w:rsidR="00976B39" w:rsidRDefault="00976B39" w:rsidP="005E0046">
            <w:pPr>
              <w:spacing w:line="276" w:lineRule="auto"/>
              <w:rPr>
                <w:rFonts w:cstheme="minorHAnsi"/>
                <w:sz w:val="22"/>
                <w:szCs w:val="22"/>
              </w:rPr>
            </w:pPr>
          </w:p>
        </w:tc>
        <w:tc>
          <w:tcPr>
            <w:tcW w:w="3235" w:type="dxa"/>
          </w:tcPr>
          <w:p w14:paraId="6F5476DB" w14:textId="03C44AE1" w:rsidR="00976B39" w:rsidRDefault="00976B39" w:rsidP="005E0046">
            <w:pPr>
              <w:spacing w:line="276" w:lineRule="auto"/>
              <w:rPr>
                <w:rFonts w:cstheme="minorHAnsi"/>
                <w:sz w:val="22"/>
                <w:szCs w:val="22"/>
              </w:rPr>
            </w:pPr>
            <w:r>
              <w:rPr>
                <w:rFonts w:cstheme="minorHAnsi"/>
                <w:sz w:val="22"/>
                <w:szCs w:val="22"/>
              </w:rPr>
              <w:t>Binary files are written here for direct use by WBM</w:t>
            </w:r>
          </w:p>
        </w:tc>
      </w:tr>
      <w:tr w:rsidR="00976B39" w14:paraId="566175E6" w14:textId="1660A9C5" w:rsidTr="00976B39">
        <w:trPr>
          <w:trHeight w:val="311"/>
        </w:trPr>
        <w:tc>
          <w:tcPr>
            <w:tcW w:w="1780" w:type="dxa"/>
          </w:tcPr>
          <w:p w14:paraId="122D9C31" w14:textId="77777777" w:rsidR="00976B39" w:rsidRDefault="00976B39" w:rsidP="005E0046">
            <w:pPr>
              <w:spacing w:line="276" w:lineRule="auto"/>
              <w:rPr>
                <w:rFonts w:cstheme="minorHAnsi"/>
                <w:sz w:val="22"/>
                <w:szCs w:val="22"/>
              </w:rPr>
            </w:pPr>
          </w:p>
        </w:tc>
        <w:tc>
          <w:tcPr>
            <w:tcW w:w="2460" w:type="dxa"/>
          </w:tcPr>
          <w:p w14:paraId="7ACDB507" w14:textId="57D67D38" w:rsidR="00976B39" w:rsidRDefault="00976B39" w:rsidP="005E0046">
            <w:pPr>
              <w:spacing w:line="276" w:lineRule="auto"/>
              <w:rPr>
                <w:rFonts w:cstheme="minorHAnsi"/>
                <w:sz w:val="22"/>
                <w:szCs w:val="22"/>
              </w:rPr>
            </w:pPr>
            <w:r>
              <w:rPr>
                <w:rFonts w:cstheme="minorHAnsi"/>
                <w:sz w:val="22"/>
                <w:szCs w:val="22"/>
              </w:rPr>
              <w:t>05min_flwdir/</w:t>
            </w:r>
          </w:p>
        </w:tc>
        <w:tc>
          <w:tcPr>
            <w:tcW w:w="1875" w:type="dxa"/>
          </w:tcPr>
          <w:p w14:paraId="40A6B458" w14:textId="77777777" w:rsidR="00976B39" w:rsidRDefault="00976B39" w:rsidP="005E0046">
            <w:pPr>
              <w:spacing w:line="276" w:lineRule="auto"/>
              <w:rPr>
                <w:rFonts w:cstheme="minorHAnsi"/>
                <w:sz w:val="22"/>
                <w:szCs w:val="22"/>
              </w:rPr>
            </w:pPr>
          </w:p>
        </w:tc>
        <w:tc>
          <w:tcPr>
            <w:tcW w:w="3235" w:type="dxa"/>
          </w:tcPr>
          <w:p w14:paraId="155DA7F0" w14:textId="77777777" w:rsidR="00976B39" w:rsidRDefault="00976B39" w:rsidP="005E0046">
            <w:pPr>
              <w:spacing w:line="276" w:lineRule="auto"/>
              <w:rPr>
                <w:rFonts w:cstheme="minorHAnsi"/>
                <w:sz w:val="22"/>
                <w:szCs w:val="22"/>
              </w:rPr>
            </w:pPr>
          </w:p>
        </w:tc>
      </w:tr>
      <w:tr w:rsidR="00976B39" w14:paraId="408EDB73" w14:textId="45004C99" w:rsidTr="00976B39">
        <w:trPr>
          <w:trHeight w:val="311"/>
        </w:trPr>
        <w:tc>
          <w:tcPr>
            <w:tcW w:w="1780" w:type="dxa"/>
          </w:tcPr>
          <w:p w14:paraId="2E4AF96B" w14:textId="77777777" w:rsidR="00976B39" w:rsidRDefault="00976B39" w:rsidP="005E0046">
            <w:pPr>
              <w:spacing w:line="276" w:lineRule="auto"/>
              <w:rPr>
                <w:rFonts w:cstheme="minorHAnsi"/>
                <w:sz w:val="22"/>
                <w:szCs w:val="22"/>
              </w:rPr>
            </w:pPr>
          </w:p>
        </w:tc>
        <w:tc>
          <w:tcPr>
            <w:tcW w:w="2460" w:type="dxa"/>
          </w:tcPr>
          <w:p w14:paraId="0D4F456E" w14:textId="7AE30480" w:rsidR="00976B39" w:rsidRDefault="00976B39" w:rsidP="005E0046">
            <w:pPr>
              <w:spacing w:line="276" w:lineRule="auto"/>
              <w:rPr>
                <w:rFonts w:cstheme="minorHAnsi"/>
                <w:sz w:val="22"/>
                <w:szCs w:val="22"/>
              </w:rPr>
            </w:pPr>
            <w:r>
              <w:rPr>
                <w:rFonts w:cstheme="minorHAnsi"/>
                <w:sz w:val="22"/>
                <w:szCs w:val="22"/>
              </w:rPr>
              <w:t>Wyoming_</w:t>
            </w:r>
            <w:r>
              <w:rPr>
                <w:rFonts w:cstheme="minorHAnsi"/>
                <w:sz w:val="22"/>
                <w:szCs w:val="22"/>
              </w:rPr>
              <w:t>05min_flwdir/</w:t>
            </w:r>
          </w:p>
        </w:tc>
        <w:tc>
          <w:tcPr>
            <w:tcW w:w="1875" w:type="dxa"/>
          </w:tcPr>
          <w:p w14:paraId="35275258" w14:textId="77777777" w:rsidR="00976B39" w:rsidRDefault="00976B39" w:rsidP="005E0046">
            <w:pPr>
              <w:spacing w:line="276" w:lineRule="auto"/>
              <w:rPr>
                <w:rFonts w:cstheme="minorHAnsi"/>
                <w:sz w:val="22"/>
                <w:szCs w:val="22"/>
              </w:rPr>
            </w:pPr>
          </w:p>
        </w:tc>
        <w:tc>
          <w:tcPr>
            <w:tcW w:w="3235" w:type="dxa"/>
          </w:tcPr>
          <w:p w14:paraId="37875C14" w14:textId="77777777" w:rsidR="00976B39" w:rsidRDefault="00976B39" w:rsidP="005E0046">
            <w:pPr>
              <w:spacing w:line="276" w:lineRule="auto"/>
              <w:rPr>
                <w:rFonts w:cstheme="minorHAnsi"/>
                <w:sz w:val="22"/>
                <w:szCs w:val="22"/>
              </w:rPr>
            </w:pPr>
          </w:p>
        </w:tc>
      </w:tr>
      <w:tr w:rsidR="00976B39" w14:paraId="39D06A17" w14:textId="5EE44494" w:rsidTr="00976B39">
        <w:trPr>
          <w:trHeight w:val="311"/>
        </w:trPr>
        <w:tc>
          <w:tcPr>
            <w:tcW w:w="1780" w:type="dxa"/>
          </w:tcPr>
          <w:p w14:paraId="53A0D231" w14:textId="1EAB0141" w:rsidR="00976B39" w:rsidRDefault="00976B39" w:rsidP="005E0046">
            <w:pPr>
              <w:spacing w:line="276" w:lineRule="auto"/>
              <w:rPr>
                <w:rFonts w:cstheme="minorHAnsi"/>
                <w:sz w:val="22"/>
                <w:szCs w:val="22"/>
              </w:rPr>
            </w:pPr>
            <w:r>
              <w:rPr>
                <w:rFonts w:cstheme="minorHAnsi"/>
                <w:sz w:val="22"/>
                <w:szCs w:val="22"/>
              </w:rPr>
              <w:t>utilities/</w:t>
            </w:r>
          </w:p>
        </w:tc>
        <w:tc>
          <w:tcPr>
            <w:tcW w:w="2460" w:type="dxa"/>
          </w:tcPr>
          <w:p w14:paraId="5BAC9351" w14:textId="77777777" w:rsidR="00976B39" w:rsidRDefault="00976B39" w:rsidP="005E0046">
            <w:pPr>
              <w:spacing w:line="276" w:lineRule="auto"/>
              <w:rPr>
                <w:rFonts w:cstheme="minorHAnsi"/>
                <w:sz w:val="22"/>
                <w:szCs w:val="22"/>
              </w:rPr>
            </w:pPr>
          </w:p>
        </w:tc>
        <w:tc>
          <w:tcPr>
            <w:tcW w:w="1875" w:type="dxa"/>
          </w:tcPr>
          <w:p w14:paraId="069C6B63" w14:textId="77777777" w:rsidR="00976B39" w:rsidRDefault="00976B39" w:rsidP="005E0046">
            <w:pPr>
              <w:spacing w:line="276" w:lineRule="auto"/>
              <w:rPr>
                <w:rFonts w:cstheme="minorHAnsi"/>
                <w:sz w:val="22"/>
                <w:szCs w:val="22"/>
              </w:rPr>
            </w:pPr>
          </w:p>
        </w:tc>
        <w:tc>
          <w:tcPr>
            <w:tcW w:w="3235" w:type="dxa"/>
          </w:tcPr>
          <w:p w14:paraId="7627CF62" w14:textId="0698601C" w:rsidR="00976B39" w:rsidRDefault="00976B39" w:rsidP="005E0046">
            <w:pPr>
              <w:spacing w:line="276" w:lineRule="auto"/>
              <w:rPr>
                <w:rFonts w:cstheme="minorHAnsi"/>
                <w:sz w:val="22"/>
                <w:szCs w:val="22"/>
              </w:rPr>
            </w:pPr>
            <w:r>
              <w:rPr>
                <w:rFonts w:cstheme="minorHAnsi"/>
                <w:sz w:val="22"/>
                <w:szCs w:val="22"/>
              </w:rPr>
              <w:t>Contains useful perl scripts for pre- and post-processing</w:t>
            </w:r>
          </w:p>
        </w:tc>
      </w:tr>
      <w:tr w:rsidR="00976B39" w14:paraId="09E203BF" w14:textId="704BD8D6" w:rsidTr="00976B39">
        <w:trPr>
          <w:trHeight w:val="311"/>
        </w:trPr>
        <w:tc>
          <w:tcPr>
            <w:tcW w:w="1780" w:type="dxa"/>
          </w:tcPr>
          <w:p w14:paraId="4266F2D3" w14:textId="657B76B3" w:rsidR="00976B39" w:rsidRDefault="00976B39" w:rsidP="005E0046">
            <w:pPr>
              <w:spacing w:line="276" w:lineRule="auto"/>
              <w:rPr>
                <w:rFonts w:cstheme="minorHAnsi"/>
                <w:sz w:val="22"/>
                <w:szCs w:val="22"/>
              </w:rPr>
            </w:pPr>
            <w:r>
              <w:rPr>
                <w:rFonts w:cstheme="minorHAnsi"/>
                <w:sz w:val="22"/>
                <w:szCs w:val="22"/>
              </w:rPr>
              <w:t>wbm_init/</w:t>
            </w:r>
          </w:p>
        </w:tc>
        <w:tc>
          <w:tcPr>
            <w:tcW w:w="2460" w:type="dxa"/>
          </w:tcPr>
          <w:p w14:paraId="027E5FCC" w14:textId="77777777" w:rsidR="00976B39" w:rsidRDefault="00976B39" w:rsidP="005E0046">
            <w:pPr>
              <w:spacing w:line="276" w:lineRule="auto"/>
              <w:rPr>
                <w:rFonts w:cstheme="minorHAnsi"/>
                <w:sz w:val="22"/>
                <w:szCs w:val="22"/>
              </w:rPr>
            </w:pPr>
          </w:p>
        </w:tc>
        <w:tc>
          <w:tcPr>
            <w:tcW w:w="1875" w:type="dxa"/>
          </w:tcPr>
          <w:p w14:paraId="452DD21A" w14:textId="77777777" w:rsidR="00976B39" w:rsidRDefault="00976B39" w:rsidP="005E0046">
            <w:pPr>
              <w:spacing w:line="276" w:lineRule="auto"/>
              <w:rPr>
                <w:rFonts w:cstheme="minorHAnsi"/>
                <w:sz w:val="22"/>
                <w:szCs w:val="22"/>
              </w:rPr>
            </w:pPr>
          </w:p>
        </w:tc>
        <w:tc>
          <w:tcPr>
            <w:tcW w:w="3235" w:type="dxa"/>
          </w:tcPr>
          <w:p w14:paraId="28CA7BDC" w14:textId="56590430" w:rsidR="00976B39" w:rsidRDefault="00976B39" w:rsidP="005E0046">
            <w:pPr>
              <w:spacing w:line="276" w:lineRule="auto"/>
              <w:rPr>
                <w:rFonts w:cstheme="minorHAnsi"/>
                <w:sz w:val="22"/>
                <w:szCs w:val="22"/>
              </w:rPr>
            </w:pPr>
            <w:r>
              <w:rPr>
                <w:rFonts w:cstheme="minorHAnsi"/>
                <w:sz w:val="22"/>
                <w:szCs w:val="22"/>
              </w:rPr>
              <w:t>Model setup files</w:t>
            </w:r>
          </w:p>
        </w:tc>
      </w:tr>
      <w:tr w:rsidR="00976B39" w14:paraId="3524C1DC" w14:textId="7AFE72F9" w:rsidTr="00976B39">
        <w:trPr>
          <w:trHeight w:val="311"/>
        </w:trPr>
        <w:tc>
          <w:tcPr>
            <w:tcW w:w="1780" w:type="dxa"/>
          </w:tcPr>
          <w:p w14:paraId="5ED8CE75" w14:textId="4C85ADB5" w:rsidR="00976B39" w:rsidRDefault="00976B39" w:rsidP="005E0046">
            <w:pPr>
              <w:spacing w:line="276" w:lineRule="auto"/>
              <w:rPr>
                <w:rFonts w:cstheme="minorHAnsi"/>
                <w:sz w:val="22"/>
                <w:szCs w:val="22"/>
              </w:rPr>
            </w:pPr>
            <w:r>
              <w:rPr>
                <w:rFonts w:cstheme="minorHAnsi"/>
                <w:sz w:val="22"/>
                <w:szCs w:val="22"/>
              </w:rPr>
              <w:t>wbm_output/</w:t>
            </w:r>
          </w:p>
        </w:tc>
        <w:tc>
          <w:tcPr>
            <w:tcW w:w="2460" w:type="dxa"/>
          </w:tcPr>
          <w:p w14:paraId="3E755950" w14:textId="77777777" w:rsidR="00976B39" w:rsidRDefault="00976B39" w:rsidP="005E0046">
            <w:pPr>
              <w:spacing w:line="276" w:lineRule="auto"/>
              <w:rPr>
                <w:rFonts w:cstheme="minorHAnsi"/>
                <w:sz w:val="22"/>
                <w:szCs w:val="22"/>
              </w:rPr>
            </w:pPr>
          </w:p>
        </w:tc>
        <w:tc>
          <w:tcPr>
            <w:tcW w:w="1875" w:type="dxa"/>
          </w:tcPr>
          <w:p w14:paraId="36F020BD" w14:textId="77777777" w:rsidR="00976B39" w:rsidRDefault="00976B39" w:rsidP="005E0046">
            <w:pPr>
              <w:spacing w:line="276" w:lineRule="auto"/>
              <w:rPr>
                <w:rFonts w:cstheme="minorHAnsi"/>
                <w:sz w:val="22"/>
                <w:szCs w:val="22"/>
              </w:rPr>
            </w:pPr>
          </w:p>
        </w:tc>
        <w:tc>
          <w:tcPr>
            <w:tcW w:w="3235" w:type="dxa"/>
          </w:tcPr>
          <w:p w14:paraId="0E8DA250" w14:textId="243AC4B4" w:rsidR="00976B39" w:rsidRDefault="00976B39" w:rsidP="005E0046">
            <w:pPr>
              <w:spacing w:line="276" w:lineRule="auto"/>
              <w:rPr>
                <w:rFonts w:cstheme="minorHAnsi"/>
                <w:sz w:val="22"/>
                <w:szCs w:val="22"/>
              </w:rPr>
            </w:pPr>
            <w:r>
              <w:rPr>
                <w:rFonts w:cstheme="minorHAnsi"/>
                <w:sz w:val="22"/>
                <w:szCs w:val="22"/>
              </w:rPr>
              <w:t>Model output files</w:t>
            </w:r>
          </w:p>
        </w:tc>
      </w:tr>
      <w:tr w:rsidR="00976B39" w14:paraId="2DBA9BB6" w14:textId="6A98813F" w:rsidTr="00976B39">
        <w:trPr>
          <w:trHeight w:val="311"/>
        </w:trPr>
        <w:tc>
          <w:tcPr>
            <w:tcW w:w="1780" w:type="dxa"/>
          </w:tcPr>
          <w:p w14:paraId="75E0CD65" w14:textId="77777777" w:rsidR="00976B39" w:rsidRDefault="00976B39" w:rsidP="005E0046">
            <w:pPr>
              <w:spacing w:line="276" w:lineRule="auto"/>
              <w:rPr>
                <w:rFonts w:cstheme="minorHAnsi"/>
                <w:sz w:val="22"/>
                <w:szCs w:val="22"/>
              </w:rPr>
            </w:pPr>
          </w:p>
        </w:tc>
        <w:tc>
          <w:tcPr>
            <w:tcW w:w="2460" w:type="dxa"/>
          </w:tcPr>
          <w:p w14:paraId="4C349586" w14:textId="3F65DC2F" w:rsidR="00976B39" w:rsidRDefault="00976B39" w:rsidP="005E0046">
            <w:pPr>
              <w:spacing w:line="276" w:lineRule="auto"/>
              <w:rPr>
                <w:rFonts w:cstheme="minorHAnsi"/>
                <w:sz w:val="22"/>
                <w:szCs w:val="22"/>
              </w:rPr>
            </w:pPr>
            <w:r>
              <w:rPr>
                <w:rFonts w:cstheme="minorHAnsi"/>
                <w:sz w:val="22"/>
                <w:szCs w:val="22"/>
              </w:rPr>
              <w:t>Global_tracking/</w:t>
            </w:r>
          </w:p>
        </w:tc>
        <w:tc>
          <w:tcPr>
            <w:tcW w:w="1875" w:type="dxa"/>
          </w:tcPr>
          <w:p w14:paraId="18591D02" w14:textId="77777777" w:rsidR="00976B39" w:rsidRDefault="00976B39" w:rsidP="005E0046">
            <w:pPr>
              <w:spacing w:line="276" w:lineRule="auto"/>
              <w:rPr>
                <w:rFonts w:cstheme="minorHAnsi"/>
                <w:sz w:val="22"/>
                <w:szCs w:val="22"/>
              </w:rPr>
            </w:pPr>
          </w:p>
        </w:tc>
        <w:tc>
          <w:tcPr>
            <w:tcW w:w="3235" w:type="dxa"/>
          </w:tcPr>
          <w:p w14:paraId="77A331D7" w14:textId="77777777" w:rsidR="00976B39" w:rsidRDefault="00976B39" w:rsidP="005E0046">
            <w:pPr>
              <w:spacing w:line="276" w:lineRule="auto"/>
              <w:rPr>
                <w:rFonts w:cstheme="minorHAnsi"/>
                <w:sz w:val="22"/>
                <w:szCs w:val="22"/>
              </w:rPr>
            </w:pPr>
          </w:p>
        </w:tc>
      </w:tr>
      <w:tr w:rsidR="00976B39" w14:paraId="5A84A61B" w14:textId="4ABBEAC8" w:rsidTr="00976B39">
        <w:trPr>
          <w:trHeight w:val="311"/>
        </w:trPr>
        <w:tc>
          <w:tcPr>
            <w:tcW w:w="1780" w:type="dxa"/>
          </w:tcPr>
          <w:p w14:paraId="6468913C" w14:textId="77777777" w:rsidR="00976B39" w:rsidRDefault="00976B39" w:rsidP="005E0046">
            <w:pPr>
              <w:spacing w:line="276" w:lineRule="auto"/>
              <w:rPr>
                <w:rFonts w:cstheme="minorHAnsi"/>
                <w:sz w:val="22"/>
                <w:szCs w:val="22"/>
              </w:rPr>
            </w:pPr>
          </w:p>
        </w:tc>
        <w:tc>
          <w:tcPr>
            <w:tcW w:w="2460" w:type="dxa"/>
          </w:tcPr>
          <w:p w14:paraId="1A9885D6" w14:textId="77777777" w:rsidR="00976B39" w:rsidRDefault="00976B39" w:rsidP="005E0046">
            <w:pPr>
              <w:spacing w:line="276" w:lineRule="auto"/>
              <w:rPr>
                <w:rFonts w:cstheme="minorHAnsi"/>
                <w:sz w:val="22"/>
                <w:szCs w:val="22"/>
              </w:rPr>
            </w:pPr>
          </w:p>
        </w:tc>
        <w:tc>
          <w:tcPr>
            <w:tcW w:w="1875" w:type="dxa"/>
          </w:tcPr>
          <w:p w14:paraId="685330D1" w14:textId="50906543" w:rsidR="00976B39" w:rsidRDefault="00976B39" w:rsidP="005E0046">
            <w:pPr>
              <w:spacing w:line="276" w:lineRule="auto"/>
              <w:rPr>
                <w:rFonts w:cstheme="minorHAnsi"/>
                <w:sz w:val="22"/>
                <w:szCs w:val="22"/>
              </w:rPr>
            </w:pPr>
            <w:r>
              <w:rPr>
                <w:rFonts w:cstheme="minorHAnsi"/>
                <w:sz w:val="22"/>
                <w:szCs w:val="22"/>
              </w:rPr>
              <w:t>daily/</w:t>
            </w:r>
          </w:p>
        </w:tc>
        <w:tc>
          <w:tcPr>
            <w:tcW w:w="3235" w:type="dxa"/>
          </w:tcPr>
          <w:p w14:paraId="262AE73B" w14:textId="77777777" w:rsidR="00976B39" w:rsidRDefault="00976B39" w:rsidP="005E0046">
            <w:pPr>
              <w:spacing w:line="276" w:lineRule="auto"/>
              <w:rPr>
                <w:rFonts w:cstheme="minorHAnsi"/>
                <w:sz w:val="22"/>
                <w:szCs w:val="22"/>
              </w:rPr>
            </w:pPr>
          </w:p>
        </w:tc>
      </w:tr>
      <w:tr w:rsidR="00976B39" w14:paraId="55C67F37" w14:textId="56F57D7A" w:rsidTr="00976B39">
        <w:trPr>
          <w:trHeight w:val="311"/>
        </w:trPr>
        <w:tc>
          <w:tcPr>
            <w:tcW w:w="1780" w:type="dxa"/>
          </w:tcPr>
          <w:p w14:paraId="2D04F9C1" w14:textId="77777777" w:rsidR="00976B39" w:rsidRDefault="00976B39" w:rsidP="005E0046">
            <w:pPr>
              <w:spacing w:line="276" w:lineRule="auto"/>
              <w:rPr>
                <w:rFonts w:cstheme="minorHAnsi"/>
                <w:sz w:val="22"/>
                <w:szCs w:val="22"/>
              </w:rPr>
            </w:pPr>
          </w:p>
        </w:tc>
        <w:tc>
          <w:tcPr>
            <w:tcW w:w="2460" w:type="dxa"/>
          </w:tcPr>
          <w:p w14:paraId="32EE1989" w14:textId="77777777" w:rsidR="00976B39" w:rsidRDefault="00976B39" w:rsidP="005E0046">
            <w:pPr>
              <w:spacing w:line="276" w:lineRule="auto"/>
              <w:rPr>
                <w:rFonts w:cstheme="minorHAnsi"/>
                <w:sz w:val="22"/>
                <w:szCs w:val="22"/>
              </w:rPr>
            </w:pPr>
          </w:p>
        </w:tc>
        <w:tc>
          <w:tcPr>
            <w:tcW w:w="1875" w:type="dxa"/>
          </w:tcPr>
          <w:p w14:paraId="73566DFD" w14:textId="0D6F626F" w:rsidR="00976B39" w:rsidRDefault="00976B39" w:rsidP="005E0046">
            <w:pPr>
              <w:spacing w:line="276" w:lineRule="auto"/>
              <w:rPr>
                <w:rFonts w:cstheme="minorHAnsi"/>
                <w:sz w:val="22"/>
                <w:szCs w:val="22"/>
              </w:rPr>
            </w:pPr>
            <w:r>
              <w:rPr>
                <w:rFonts w:cstheme="minorHAnsi"/>
                <w:sz w:val="22"/>
                <w:szCs w:val="22"/>
              </w:rPr>
              <w:t>monthly/</w:t>
            </w:r>
          </w:p>
        </w:tc>
        <w:tc>
          <w:tcPr>
            <w:tcW w:w="3235" w:type="dxa"/>
          </w:tcPr>
          <w:p w14:paraId="22DB9042" w14:textId="77777777" w:rsidR="00976B39" w:rsidRDefault="00976B39" w:rsidP="005E0046">
            <w:pPr>
              <w:spacing w:line="276" w:lineRule="auto"/>
              <w:rPr>
                <w:rFonts w:cstheme="minorHAnsi"/>
                <w:sz w:val="22"/>
                <w:szCs w:val="22"/>
              </w:rPr>
            </w:pPr>
          </w:p>
        </w:tc>
      </w:tr>
      <w:tr w:rsidR="00976B39" w14:paraId="32B01575" w14:textId="5C39ECC5" w:rsidTr="00976B39">
        <w:trPr>
          <w:trHeight w:val="298"/>
        </w:trPr>
        <w:tc>
          <w:tcPr>
            <w:tcW w:w="1780" w:type="dxa"/>
          </w:tcPr>
          <w:p w14:paraId="6EE07D42" w14:textId="77777777" w:rsidR="00976B39" w:rsidRDefault="00976B39" w:rsidP="005E0046">
            <w:pPr>
              <w:spacing w:line="276" w:lineRule="auto"/>
              <w:rPr>
                <w:rFonts w:cstheme="minorHAnsi"/>
                <w:sz w:val="22"/>
                <w:szCs w:val="22"/>
              </w:rPr>
            </w:pPr>
          </w:p>
        </w:tc>
        <w:tc>
          <w:tcPr>
            <w:tcW w:w="2460" w:type="dxa"/>
          </w:tcPr>
          <w:p w14:paraId="35324ED4" w14:textId="77777777" w:rsidR="00976B39" w:rsidRDefault="00976B39" w:rsidP="005E0046">
            <w:pPr>
              <w:spacing w:line="276" w:lineRule="auto"/>
              <w:rPr>
                <w:rFonts w:cstheme="minorHAnsi"/>
                <w:sz w:val="22"/>
                <w:szCs w:val="22"/>
              </w:rPr>
            </w:pPr>
          </w:p>
        </w:tc>
        <w:tc>
          <w:tcPr>
            <w:tcW w:w="1875" w:type="dxa"/>
          </w:tcPr>
          <w:p w14:paraId="6606EC9C" w14:textId="378F8281" w:rsidR="00976B39" w:rsidRDefault="00976B39" w:rsidP="005E0046">
            <w:pPr>
              <w:spacing w:line="276" w:lineRule="auto"/>
              <w:rPr>
                <w:rFonts w:cstheme="minorHAnsi"/>
                <w:sz w:val="22"/>
                <w:szCs w:val="22"/>
              </w:rPr>
            </w:pPr>
            <w:r>
              <w:rPr>
                <w:rFonts w:cstheme="minorHAnsi"/>
                <w:sz w:val="22"/>
                <w:szCs w:val="22"/>
              </w:rPr>
              <w:t>yearly/</w:t>
            </w:r>
          </w:p>
        </w:tc>
        <w:tc>
          <w:tcPr>
            <w:tcW w:w="3235" w:type="dxa"/>
          </w:tcPr>
          <w:p w14:paraId="353D35A2" w14:textId="77777777" w:rsidR="00976B39" w:rsidRDefault="00976B39" w:rsidP="005E0046">
            <w:pPr>
              <w:spacing w:line="276" w:lineRule="auto"/>
              <w:rPr>
                <w:rFonts w:cstheme="minorHAnsi"/>
                <w:sz w:val="22"/>
                <w:szCs w:val="22"/>
              </w:rPr>
            </w:pPr>
          </w:p>
        </w:tc>
      </w:tr>
      <w:tr w:rsidR="00976B39" w14:paraId="07E35CED" w14:textId="083F4931" w:rsidTr="00976B39">
        <w:trPr>
          <w:trHeight w:val="311"/>
        </w:trPr>
        <w:tc>
          <w:tcPr>
            <w:tcW w:w="1780" w:type="dxa"/>
          </w:tcPr>
          <w:p w14:paraId="3ED617B1" w14:textId="77777777" w:rsidR="00976B39" w:rsidRDefault="00976B39" w:rsidP="005E0046">
            <w:pPr>
              <w:spacing w:line="276" w:lineRule="auto"/>
              <w:rPr>
                <w:rFonts w:cstheme="minorHAnsi"/>
                <w:sz w:val="22"/>
                <w:szCs w:val="22"/>
              </w:rPr>
            </w:pPr>
          </w:p>
        </w:tc>
        <w:tc>
          <w:tcPr>
            <w:tcW w:w="2460" w:type="dxa"/>
          </w:tcPr>
          <w:p w14:paraId="3657C016" w14:textId="77777777" w:rsidR="00976B39" w:rsidRDefault="00976B39" w:rsidP="005E0046">
            <w:pPr>
              <w:spacing w:line="276" w:lineRule="auto"/>
              <w:rPr>
                <w:rFonts w:cstheme="minorHAnsi"/>
                <w:sz w:val="22"/>
                <w:szCs w:val="22"/>
              </w:rPr>
            </w:pPr>
          </w:p>
        </w:tc>
        <w:tc>
          <w:tcPr>
            <w:tcW w:w="1875" w:type="dxa"/>
          </w:tcPr>
          <w:p w14:paraId="5F70DD36" w14:textId="4C849C60" w:rsidR="00976B39" w:rsidRDefault="00976B39" w:rsidP="005E0046">
            <w:pPr>
              <w:spacing w:line="276" w:lineRule="auto"/>
              <w:rPr>
                <w:rFonts w:cstheme="minorHAnsi"/>
                <w:sz w:val="22"/>
                <w:szCs w:val="22"/>
              </w:rPr>
            </w:pPr>
            <w:r>
              <w:rPr>
                <w:rFonts w:cstheme="minorHAnsi"/>
                <w:sz w:val="22"/>
                <w:szCs w:val="22"/>
              </w:rPr>
              <w:t>climatology/</w:t>
            </w:r>
          </w:p>
        </w:tc>
        <w:tc>
          <w:tcPr>
            <w:tcW w:w="3235" w:type="dxa"/>
          </w:tcPr>
          <w:p w14:paraId="7EE79F42" w14:textId="77777777" w:rsidR="00976B39" w:rsidRDefault="00976B39" w:rsidP="005E0046">
            <w:pPr>
              <w:spacing w:line="276" w:lineRule="auto"/>
              <w:rPr>
                <w:rFonts w:cstheme="minorHAnsi"/>
                <w:sz w:val="22"/>
                <w:szCs w:val="22"/>
              </w:rPr>
            </w:pPr>
          </w:p>
        </w:tc>
      </w:tr>
      <w:tr w:rsidR="00976B39" w14:paraId="53477F69" w14:textId="16D5AB9A" w:rsidTr="00976B39">
        <w:trPr>
          <w:trHeight w:val="311"/>
        </w:trPr>
        <w:tc>
          <w:tcPr>
            <w:tcW w:w="1780" w:type="dxa"/>
          </w:tcPr>
          <w:p w14:paraId="7A24BDAC" w14:textId="77777777" w:rsidR="00976B39" w:rsidRDefault="00976B39" w:rsidP="005E0046">
            <w:pPr>
              <w:spacing w:line="276" w:lineRule="auto"/>
              <w:rPr>
                <w:rFonts w:cstheme="minorHAnsi"/>
                <w:sz w:val="22"/>
                <w:szCs w:val="22"/>
              </w:rPr>
            </w:pPr>
          </w:p>
        </w:tc>
        <w:tc>
          <w:tcPr>
            <w:tcW w:w="2460" w:type="dxa"/>
          </w:tcPr>
          <w:p w14:paraId="6E8D5755" w14:textId="77777777" w:rsidR="00976B39" w:rsidRDefault="00976B39" w:rsidP="005E0046">
            <w:pPr>
              <w:spacing w:line="276" w:lineRule="auto"/>
              <w:rPr>
                <w:rFonts w:cstheme="minorHAnsi"/>
                <w:sz w:val="22"/>
                <w:szCs w:val="22"/>
              </w:rPr>
            </w:pPr>
          </w:p>
        </w:tc>
        <w:tc>
          <w:tcPr>
            <w:tcW w:w="1875" w:type="dxa"/>
          </w:tcPr>
          <w:p w14:paraId="3F5C4ECA" w14:textId="5CA75884" w:rsidR="00976B39" w:rsidRDefault="00976B39" w:rsidP="005E0046">
            <w:pPr>
              <w:spacing w:line="276" w:lineRule="auto"/>
              <w:rPr>
                <w:rFonts w:cstheme="minorHAnsi"/>
                <w:sz w:val="22"/>
                <w:szCs w:val="22"/>
              </w:rPr>
            </w:pPr>
            <w:r>
              <w:rPr>
                <w:rFonts w:cstheme="minorHAnsi"/>
                <w:sz w:val="22"/>
                <w:szCs w:val="22"/>
              </w:rPr>
              <w:t>cell_area/</w:t>
            </w:r>
          </w:p>
        </w:tc>
        <w:tc>
          <w:tcPr>
            <w:tcW w:w="3235" w:type="dxa"/>
          </w:tcPr>
          <w:p w14:paraId="1E24F9E8" w14:textId="77777777" w:rsidR="00976B39" w:rsidRDefault="00976B39" w:rsidP="005E0046">
            <w:pPr>
              <w:spacing w:line="276" w:lineRule="auto"/>
              <w:rPr>
                <w:rFonts w:cstheme="minorHAnsi"/>
                <w:sz w:val="22"/>
                <w:szCs w:val="22"/>
              </w:rPr>
            </w:pPr>
          </w:p>
        </w:tc>
      </w:tr>
      <w:tr w:rsidR="00976B39" w14:paraId="4411E6C6" w14:textId="0B93ED49" w:rsidTr="00976B39">
        <w:trPr>
          <w:trHeight w:val="311"/>
        </w:trPr>
        <w:tc>
          <w:tcPr>
            <w:tcW w:w="1780" w:type="dxa"/>
          </w:tcPr>
          <w:p w14:paraId="63B01DCF" w14:textId="77777777" w:rsidR="00976B39" w:rsidRDefault="00976B39" w:rsidP="005E0046">
            <w:pPr>
              <w:spacing w:line="276" w:lineRule="auto"/>
              <w:rPr>
                <w:rFonts w:cstheme="minorHAnsi"/>
                <w:sz w:val="22"/>
                <w:szCs w:val="22"/>
              </w:rPr>
            </w:pPr>
          </w:p>
        </w:tc>
        <w:tc>
          <w:tcPr>
            <w:tcW w:w="2460" w:type="dxa"/>
          </w:tcPr>
          <w:p w14:paraId="76748628" w14:textId="77777777" w:rsidR="00976B39" w:rsidRDefault="00976B39" w:rsidP="005E0046">
            <w:pPr>
              <w:spacing w:line="276" w:lineRule="auto"/>
              <w:rPr>
                <w:rFonts w:cstheme="minorHAnsi"/>
                <w:sz w:val="22"/>
                <w:szCs w:val="22"/>
              </w:rPr>
            </w:pPr>
          </w:p>
        </w:tc>
        <w:tc>
          <w:tcPr>
            <w:tcW w:w="1875" w:type="dxa"/>
          </w:tcPr>
          <w:p w14:paraId="6F4BA550" w14:textId="42AC4262" w:rsidR="00976B39" w:rsidRDefault="00976B39" w:rsidP="005E0046">
            <w:pPr>
              <w:spacing w:line="276" w:lineRule="auto"/>
              <w:rPr>
                <w:rFonts w:cstheme="minorHAnsi"/>
                <w:sz w:val="22"/>
                <w:szCs w:val="22"/>
              </w:rPr>
            </w:pPr>
            <w:r>
              <w:rPr>
                <w:rFonts w:cstheme="minorHAnsi"/>
                <w:sz w:val="22"/>
                <w:szCs w:val="22"/>
              </w:rPr>
              <w:t>init_files</w:t>
            </w:r>
          </w:p>
        </w:tc>
        <w:tc>
          <w:tcPr>
            <w:tcW w:w="3235" w:type="dxa"/>
          </w:tcPr>
          <w:p w14:paraId="4502BF3E" w14:textId="775E00E6" w:rsidR="00976B39" w:rsidRDefault="00976B39" w:rsidP="005E0046">
            <w:pPr>
              <w:spacing w:line="276" w:lineRule="auto"/>
              <w:rPr>
                <w:rFonts w:cstheme="minorHAnsi"/>
                <w:sz w:val="22"/>
                <w:szCs w:val="22"/>
              </w:rPr>
            </w:pPr>
            <w:r>
              <w:rPr>
                <w:rFonts w:cstheme="minorHAnsi"/>
                <w:sz w:val="22"/>
                <w:szCs w:val="22"/>
              </w:rPr>
              <w:t>Copy of input metdata and setup files</w:t>
            </w:r>
          </w:p>
        </w:tc>
      </w:tr>
      <w:tr w:rsidR="00976B39" w14:paraId="119CBDE8" w14:textId="156F906F" w:rsidTr="00976B39">
        <w:trPr>
          <w:trHeight w:val="311"/>
        </w:trPr>
        <w:tc>
          <w:tcPr>
            <w:tcW w:w="1780" w:type="dxa"/>
          </w:tcPr>
          <w:p w14:paraId="3003AA86" w14:textId="77777777" w:rsidR="00976B39" w:rsidRDefault="00976B39" w:rsidP="00976B39">
            <w:pPr>
              <w:spacing w:line="276" w:lineRule="auto"/>
              <w:rPr>
                <w:rFonts w:cstheme="minorHAnsi"/>
                <w:sz w:val="22"/>
                <w:szCs w:val="22"/>
              </w:rPr>
            </w:pPr>
          </w:p>
        </w:tc>
        <w:tc>
          <w:tcPr>
            <w:tcW w:w="2460" w:type="dxa"/>
          </w:tcPr>
          <w:p w14:paraId="17B1A475" w14:textId="543C245A" w:rsidR="00976B39" w:rsidRDefault="00976B39" w:rsidP="00976B39">
            <w:pPr>
              <w:spacing w:line="276" w:lineRule="auto"/>
              <w:rPr>
                <w:rFonts w:cstheme="minorHAnsi"/>
                <w:sz w:val="22"/>
                <w:szCs w:val="22"/>
              </w:rPr>
            </w:pPr>
            <w:r>
              <w:rPr>
                <w:rFonts w:cstheme="minorHAnsi"/>
                <w:sz w:val="22"/>
                <w:szCs w:val="22"/>
              </w:rPr>
              <w:t>Wyoming</w:t>
            </w:r>
            <w:r>
              <w:rPr>
                <w:rFonts w:cstheme="minorHAnsi"/>
                <w:sz w:val="22"/>
                <w:szCs w:val="22"/>
              </w:rPr>
              <w:t>_tracking/</w:t>
            </w:r>
          </w:p>
        </w:tc>
        <w:tc>
          <w:tcPr>
            <w:tcW w:w="1875" w:type="dxa"/>
          </w:tcPr>
          <w:p w14:paraId="14FEE4D0" w14:textId="77777777" w:rsidR="00976B39" w:rsidRDefault="00976B39" w:rsidP="00976B39">
            <w:pPr>
              <w:spacing w:line="276" w:lineRule="auto"/>
              <w:rPr>
                <w:rFonts w:cstheme="minorHAnsi"/>
                <w:sz w:val="22"/>
                <w:szCs w:val="22"/>
              </w:rPr>
            </w:pPr>
          </w:p>
        </w:tc>
        <w:tc>
          <w:tcPr>
            <w:tcW w:w="3235" w:type="dxa"/>
          </w:tcPr>
          <w:p w14:paraId="74049CCE" w14:textId="77777777" w:rsidR="00976B39" w:rsidRDefault="00976B39" w:rsidP="00976B39">
            <w:pPr>
              <w:spacing w:line="276" w:lineRule="auto"/>
              <w:rPr>
                <w:rFonts w:cstheme="minorHAnsi"/>
                <w:sz w:val="22"/>
                <w:szCs w:val="22"/>
              </w:rPr>
            </w:pPr>
          </w:p>
        </w:tc>
      </w:tr>
      <w:tr w:rsidR="00976B39" w14:paraId="00DAC5DF" w14:textId="70008AA9" w:rsidTr="00976B39">
        <w:trPr>
          <w:trHeight w:val="311"/>
        </w:trPr>
        <w:tc>
          <w:tcPr>
            <w:tcW w:w="1780" w:type="dxa"/>
          </w:tcPr>
          <w:p w14:paraId="7D955C3B" w14:textId="77777777" w:rsidR="00976B39" w:rsidRDefault="00976B39" w:rsidP="00976B39">
            <w:pPr>
              <w:spacing w:line="276" w:lineRule="auto"/>
              <w:rPr>
                <w:rFonts w:cstheme="minorHAnsi"/>
                <w:sz w:val="22"/>
                <w:szCs w:val="22"/>
              </w:rPr>
            </w:pPr>
          </w:p>
        </w:tc>
        <w:tc>
          <w:tcPr>
            <w:tcW w:w="2460" w:type="dxa"/>
          </w:tcPr>
          <w:p w14:paraId="66003AB8" w14:textId="77777777" w:rsidR="00976B39" w:rsidRDefault="00976B39" w:rsidP="00976B39">
            <w:pPr>
              <w:spacing w:line="276" w:lineRule="auto"/>
              <w:rPr>
                <w:rFonts w:cstheme="minorHAnsi"/>
                <w:sz w:val="22"/>
                <w:szCs w:val="22"/>
              </w:rPr>
            </w:pPr>
          </w:p>
        </w:tc>
        <w:tc>
          <w:tcPr>
            <w:tcW w:w="1875" w:type="dxa"/>
          </w:tcPr>
          <w:p w14:paraId="31D98547" w14:textId="63E59DA7" w:rsidR="00976B39" w:rsidRDefault="00976B39" w:rsidP="00976B39">
            <w:pPr>
              <w:spacing w:line="276" w:lineRule="auto"/>
              <w:rPr>
                <w:rFonts w:cstheme="minorHAnsi"/>
                <w:sz w:val="22"/>
                <w:szCs w:val="22"/>
              </w:rPr>
            </w:pPr>
            <w:r>
              <w:rPr>
                <w:rFonts w:cstheme="minorHAnsi"/>
                <w:sz w:val="22"/>
                <w:szCs w:val="22"/>
              </w:rPr>
              <w:t>daily/</w:t>
            </w:r>
          </w:p>
        </w:tc>
        <w:tc>
          <w:tcPr>
            <w:tcW w:w="3235" w:type="dxa"/>
          </w:tcPr>
          <w:p w14:paraId="5FD47119" w14:textId="77777777" w:rsidR="00976B39" w:rsidRDefault="00976B39" w:rsidP="00976B39">
            <w:pPr>
              <w:spacing w:line="276" w:lineRule="auto"/>
              <w:rPr>
                <w:rFonts w:cstheme="minorHAnsi"/>
                <w:sz w:val="22"/>
                <w:szCs w:val="22"/>
              </w:rPr>
            </w:pPr>
          </w:p>
        </w:tc>
      </w:tr>
      <w:tr w:rsidR="00976B39" w14:paraId="2CFA5EA6" w14:textId="7403C816" w:rsidTr="00976B39">
        <w:trPr>
          <w:trHeight w:val="311"/>
        </w:trPr>
        <w:tc>
          <w:tcPr>
            <w:tcW w:w="1780" w:type="dxa"/>
          </w:tcPr>
          <w:p w14:paraId="3D20EE33" w14:textId="77777777" w:rsidR="00976B39" w:rsidRDefault="00976B39" w:rsidP="00976B39">
            <w:pPr>
              <w:spacing w:line="276" w:lineRule="auto"/>
              <w:rPr>
                <w:rFonts w:cstheme="minorHAnsi"/>
                <w:sz w:val="22"/>
                <w:szCs w:val="22"/>
              </w:rPr>
            </w:pPr>
          </w:p>
        </w:tc>
        <w:tc>
          <w:tcPr>
            <w:tcW w:w="2460" w:type="dxa"/>
          </w:tcPr>
          <w:p w14:paraId="335EF305" w14:textId="77777777" w:rsidR="00976B39" w:rsidRDefault="00976B39" w:rsidP="00976B39">
            <w:pPr>
              <w:spacing w:line="276" w:lineRule="auto"/>
              <w:rPr>
                <w:rFonts w:cstheme="minorHAnsi"/>
                <w:sz w:val="22"/>
                <w:szCs w:val="22"/>
              </w:rPr>
            </w:pPr>
          </w:p>
        </w:tc>
        <w:tc>
          <w:tcPr>
            <w:tcW w:w="1875" w:type="dxa"/>
          </w:tcPr>
          <w:p w14:paraId="5C9DCE26" w14:textId="1C0DCDCA" w:rsidR="00976B39" w:rsidRDefault="00976B39" w:rsidP="00976B39">
            <w:pPr>
              <w:spacing w:line="276" w:lineRule="auto"/>
              <w:rPr>
                <w:rFonts w:cstheme="minorHAnsi"/>
                <w:sz w:val="22"/>
                <w:szCs w:val="22"/>
              </w:rPr>
            </w:pPr>
            <w:r>
              <w:rPr>
                <w:rFonts w:cstheme="minorHAnsi"/>
                <w:sz w:val="22"/>
                <w:szCs w:val="22"/>
              </w:rPr>
              <w:t>monthly/</w:t>
            </w:r>
          </w:p>
        </w:tc>
        <w:tc>
          <w:tcPr>
            <w:tcW w:w="3235" w:type="dxa"/>
          </w:tcPr>
          <w:p w14:paraId="501FE56F" w14:textId="77777777" w:rsidR="00976B39" w:rsidRDefault="00976B39" w:rsidP="00976B39">
            <w:pPr>
              <w:spacing w:line="276" w:lineRule="auto"/>
              <w:rPr>
                <w:rFonts w:cstheme="minorHAnsi"/>
                <w:sz w:val="22"/>
                <w:szCs w:val="22"/>
              </w:rPr>
            </w:pPr>
          </w:p>
        </w:tc>
      </w:tr>
      <w:tr w:rsidR="00976B39" w14:paraId="18BE7D49" w14:textId="72B1AD76" w:rsidTr="00976B39">
        <w:trPr>
          <w:trHeight w:val="311"/>
        </w:trPr>
        <w:tc>
          <w:tcPr>
            <w:tcW w:w="1780" w:type="dxa"/>
          </w:tcPr>
          <w:p w14:paraId="54091280" w14:textId="77777777" w:rsidR="00976B39" w:rsidRDefault="00976B39" w:rsidP="00976B39">
            <w:pPr>
              <w:spacing w:line="276" w:lineRule="auto"/>
              <w:rPr>
                <w:rFonts w:cstheme="minorHAnsi"/>
                <w:sz w:val="22"/>
                <w:szCs w:val="22"/>
              </w:rPr>
            </w:pPr>
          </w:p>
        </w:tc>
        <w:tc>
          <w:tcPr>
            <w:tcW w:w="2460" w:type="dxa"/>
          </w:tcPr>
          <w:p w14:paraId="7B179B2D" w14:textId="77777777" w:rsidR="00976B39" w:rsidRDefault="00976B39" w:rsidP="00976B39">
            <w:pPr>
              <w:spacing w:line="276" w:lineRule="auto"/>
              <w:rPr>
                <w:rFonts w:cstheme="minorHAnsi"/>
                <w:sz w:val="22"/>
                <w:szCs w:val="22"/>
              </w:rPr>
            </w:pPr>
          </w:p>
        </w:tc>
        <w:tc>
          <w:tcPr>
            <w:tcW w:w="1875" w:type="dxa"/>
          </w:tcPr>
          <w:p w14:paraId="53A91604" w14:textId="5ED90739" w:rsidR="00976B39" w:rsidRDefault="00976B39" w:rsidP="00976B39">
            <w:pPr>
              <w:spacing w:line="276" w:lineRule="auto"/>
              <w:rPr>
                <w:rFonts w:cstheme="minorHAnsi"/>
                <w:sz w:val="22"/>
                <w:szCs w:val="22"/>
              </w:rPr>
            </w:pPr>
            <w:r>
              <w:rPr>
                <w:rFonts w:cstheme="minorHAnsi"/>
                <w:sz w:val="22"/>
                <w:szCs w:val="22"/>
              </w:rPr>
              <w:t>yearly/</w:t>
            </w:r>
          </w:p>
        </w:tc>
        <w:tc>
          <w:tcPr>
            <w:tcW w:w="3235" w:type="dxa"/>
          </w:tcPr>
          <w:p w14:paraId="2558756A" w14:textId="77777777" w:rsidR="00976B39" w:rsidRDefault="00976B39" w:rsidP="00976B39">
            <w:pPr>
              <w:spacing w:line="276" w:lineRule="auto"/>
              <w:rPr>
                <w:rFonts w:cstheme="minorHAnsi"/>
                <w:sz w:val="22"/>
                <w:szCs w:val="22"/>
              </w:rPr>
            </w:pPr>
          </w:p>
        </w:tc>
      </w:tr>
      <w:tr w:rsidR="00976B39" w14:paraId="3C199FE6" w14:textId="4D9D2C90" w:rsidTr="00976B39">
        <w:trPr>
          <w:trHeight w:val="311"/>
        </w:trPr>
        <w:tc>
          <w:tcPr>
            <w:tcW w:w="1780" w:type="dxa"/>
          </w:tcPr>
          <w:p w14:paraId="6CC1BC77" w14:textId="77777777" w:rsidR="00976B39" w:rsidRDefault="00976B39" w:rsidP="00976B39">
            <w:pPr>
              <w:spacing w:line="276" w:lineRule="auto"/>
              <w:rPr>
                <w:rFonts w:cstheme="minorHAnsi"/>
                <w:sz w:val="22"/>
                <w:szCs w:val="22"/>
              </w:rPr>
            </w:pPr>
          </w:p>
        </w:tc>
        <w:tc>
          <w:tcPr>
            <w:tcW w:w="2460" w:type="dxa"/>
          </w:tcPr>
          <w:p w14:paraId="5F68216E" w14:textId="77777777" w:rsidR="00976B39" w:rsidRDefault="00976B39" w:rsidP="00976B39">
            <w:pPr>
              <w:spacing w:line="276" w:lineRule="auto"/>
              <w:rPr>
                <w:rFonts w:cstheme="minorHAnsi"/>
                <w:sz w:val="22"/>
                <w:szCs w:val="22"/>
              </w:rPr>
            </w:pPr>
          </w:p>
        </w:tc>
        <w:tc>
          <w:tcPr>
            <w:tcW w:w="1875" w:type="dxa"/>
          </w:tcPr>
          <w:p w14:paraId="38D77112" w14:textId="3E1804A9" w:rsidR="00976B39" w:rsidRDefault="00976B39" w:rsidP="00976B39">
            <w:pPr>
              <w:spacing w:line="276" w:lineRule="auto"/>
              <w:rPr>
                <w:rFonts w:cstheme="minorHAnsi"/>
                <w:sz w:val="22"/>
                <w:szCs w:val="22"/>
              </w:rPr>
            </w:pPr>
            <w:r>
              <w:rPr>
                <w:rFonts w:cstheme="minorHAnsi"/>
                <w:sz w:val="22"/>
                <w:szCs w:val="22"/>
              </w:rPr>
              <w:t>climatology/</w:t>
            </w:r>
          </w:p>
        </w:tc>
        <w:tc>
          <w:tcPr>
            <w:tcW w:w="3235" w:type="dxa"/>
          </w:tcPr>
          <w:p w14:paraId="21C36DFA" w14:textId="77777777" w:rsidR="00976B39" w:rsidRDefault="00976B39" w:rsidP="00976B39">
            <w:pPr>
              <w:spacing w:line="276" w:lineRule="auto"/>
              <w:rPr>
                <w:rFonts w:cstheme="minorHAnsi"/>
                <w:sz w:val="22"/>
                <w:szCs w:val="22"/>
              </w:rPr>
            </w:pPr>
          </w:p>
        </w:tc>
      </w:tr>
      <w:tr w:rsidR="00976B39" w14:paraId="2CD92AD7" w14:textId="615EC53E" w:rsidTr="00976B39">
        <w:trPr>
          <w:trHeight w:val="311"/>
        </w:trPr>
        <w:tc>
          <w:tcPr>
            <w:tcW w:w="1780" w:type="dxa"/>
          </w:tcPr>
          <w:p w14:paraId="4960ECAA" w14:textId="77777777" w:rsidR="00976B39" w:rsidRDefault="00976B39" w:rsidP="00976B39">
            <w:pPr>
              <w:spacing w:line="276" w:lineRule="auto"/>
              <w:rPr>
                <w:rFonts w:cstheme="minorHAnsi"/>
                <w:sz w:val="22"/>
                <w:szCs w:val="22"/>
              </w:rPr>
            </w:pPr>
          </w:p>
        </w:tc>
        <w:tc>
          <w:tcPr>
            <w:tcW w:w="2460" w:type="dxa"/>
          </w:tcPr>
          <w:p w14:paraId="26642028" w14:textId="77777777" w:rsidR="00976B39" w:rsidRDefault="00976B39" w:rsidP="00976B39">
            <w:pPr>
              <w:spacing w:line="276" w:lineRule="auto"/>
              <w:rPr>
                <w:rFonts w:cstheme="minorHAnsi"/>
                <w:sz w:val="22"/>
                <w:szCs w:val="22"/>
              </w:rPr>
            </w:pPr>
          </w:p>
        </w:tc>
        <w:tc>
          <w:tcPr>
            <w:tcW w:w="1875" w:type="dxa"/>
          </w:tcPr>
          <w:p w14:paraId="6A3275AC" w14:textId="224D4E67" w:rsidR="00976B39" w:rsidRDefault="00976B39" w:rsidP="00976B39">
            <w:pPr>
              <w:spacing w:line="276" w:lineRule="auto"/>
              <w:rPr>
                <w:rFonts w:cstheme="minorHAnsi"/>
                <w:sz w:val="22"/>
                <w:szCs w:val="22"/>
              </w:rPr>
            </w:pPr>
            <w:r>
              <w:rPr>
                <w:rFonts w:cstheme="minorHAnsi"/>
                <w:sz w:val="22"/>
                <w:szCs w:val="22"/>
              </w:rPr>
              <w:t>cell_area/</w:t>
            </w:r>
          </w:p>
        </w:tc>
        <w:tc>
          <w:tcPr>
            <w:tcW w:w="3235" w:type="dxa"/>
          </w:tcPr>
          <w:p w14:paraId="0BC1C8EC" w14:textId="77777777" w:rsidR="00976B39" w:rsidRDefault="00976B39" w:rsidP="00976B39">
            <w:pPr>
              <w:spacing w:line="276" w:lineRule="auto"/>
              <w:rPr>
                <w:rFonts w:cstheme="minorHAnsi"/>
                <w:sz w:val="22"/>
                <w:szCs w:val="22"/>
              </w:rPr>
            </w:pPr>
          </w:p>
        </w:tc>
      </w:tr>
      <w:tr w:rsidR="00976B39" w14:paraId="7DF10BC8" w14:textId="2445C0B4" w:rsidTr="00976B39">
        <w:trPr>
          <w:trHeight w:val="298"/>
        </w:trPr>
        <w:tc>
          <w:tcPr>
            <w:tcW w:w="1780" w:type="dxa"/>
          </w:tcPr>
          <w:p w14:paraId="7AFDF3F6" w14:textId="77777777" w:rsidR="00976B39" w:rsidRDefault="00976B39" w:rsidP="00976B39">
            <w:pPr>
              <w:spacing w:line="276" w:lineRule="auto"/>
              <w:rPr>
                <w:rFonts w:cstheme="minorHAnsi"/>
                <w:sz w:val="22"/>
                <w:szCs w:val="22"/>
              </w:rPr>
            </w:pPr>
          </w:p>
        </w:tc>
        <w:tc>
          <w:tcPr>
            <w:tcW w:w="2460" w:type="dxa"/>
          </w:tcPr>
          <w:p w14:paraId="7B850D0A" w14:textId="77777777" w:rsidR="00976B39" w:rsidRDefault="00976B39" w:rsidP="00976B39">
            <w:pPr>
              <w:spacing w:line="276" w:lineRule="auto"/>
              <w:rPr>
                <w:rFonts w:cstheme="minorHAnsi"/>
                <w:sz w:val="22"/>
                <w:szCs w:val="22"/>
              </w:rPr>
            </w:pPr>
          </w:p>
        </w:tc>
        <w:tc>
          <w:tcPr>
            <w:tcW w:w="1875" w:type="dxa"/>
          </w:tcPr>
          <w:p w14:paraId="3A522F65" w14:textId="235DEC8C" w:rsidR="00976B39" w:rsidRDefault="00976B39" w:rsidP="00976B39">
            <w:pPr>
              <w:spacing w:line="276" w:lineRule="auto"/>
              <w:rPr>
                <w:rFonts w:cstheme="minorHAnsi"/>
                <w:sz w:val="22"/>
                <w:szCs w:val="22"/>
              </w:rPr>
            </w:pPr>
            <w:r>
              <w:rPr>
                <w:rFonts w:cstheme="minorHAnsi"/>
                <w:sz w:val="22"/>
                <w:szCs w:val="22"/>
              </w:rPr>
              <w:t>init_files</w:t>
            </w:r>
          </w:p>
        </w:tc>
        <w:tc>
          <w:tcPr>
            <w:tcW w:w="3235" w:type="dxa"/>
          </w:tcPr>
          <w:p w14:paraId="22FE915C" w14:textId="77777777" w:rsidR="00976B39" w:rsidRDefault="00976B39" w:rsidP="00976B39">
            <w:pPr>
              <w:spacing w:line="276" w:lineRule="auto"/>
              <w:rPr>
                <w:rFonts w:cstheme="minorHAnsi"/>
                <w:sz w:val="22"/>
                <w:szCs w:val="22"/>
              </w:rPr>
            </w:pPr>
          </w:p>
        </w:tc>
      </w:tr>
      <w:tr w:rsidR="00976B39" w14:paraId="1B0DC919" w14:textId="1B1B3357" w:rsidTr="00976B39">
        <w:trPr>
          <w:trHeight w:val="311"/>
        </w:trPr>
        <w:tc>
          <w:tcPr>
            <w:tcW w:w="1780" w:type="dxa"/>
          </w:tcPr>
          <w:p w14:paraId="7794150C" w14:textId="6830A1D8" w:rsidR="00976B39" w:rsidRDefault="00976B39" w:rsidP="00976B39">
            <w:pPr>
              <w:spacing w:line="276" w:lineRule="auto"/>
              <w:rPr>
                <w:rFonts w:cstheme="minorHAnsi"/>
                <w:sz w:val="22"/>
                <w:szCs w:val="22"/>
              </w:rPr>
            </w:pPr>
            <w:r>
              <w:rPr>
                <w:rFonts w:cstheme="minorHAnsi"/>
                <w:sz w:val="22"/>
                <w:szCs w:val="22"/>
              </w:rPr>
              <w:t>WBM_run_state</w:t>
            </w:r>
            <w:r>
              <w:rPr>
                <w:rFonts w:cstheme="minorHAnsi"/>
                <w:sz w:val="22"/>
                <w:szCs w:val="22"/>
              </w:rPr>
              <w:t>/</w:t>
            </w:r>
          </w:p>
        </w:tc>
        <w:tc>
          <w:tcPr>
            <w:tcW w:w="2460" w:type="dxa"/>
          </w:tcPr>
          <w:p w14:paraId="06F867CC" w14:textId="77777777" w:rsidR="00976B39" w:rsidRDefault="00976B39" w:rsidP="00976B39">
            <w:pPr>
              <w:spacing w:line="276" w:lineRule="auto"/>
              <w:rPr>
                <w:rFonts w:cstheme="minorHAnsi"/>
                <w:sz w:val="22"/>
                <w:szCs w:val="22"/>
              </w:rPr>
            </w:pPr>
          </w:p>
        </w:tc>
        <w:tc>
          <w:tcPr>
            <w:tcW w:w="1875" w:type="dxa"/>
          </w:tcPr>
          <w:p w14:paraId="02B2A919" w14:textId="77777777" w:rsidR="00976B39" w:rsidRDefault="00976B39" w:rsidP="00976B39">
            <w:pPr>
              <w:spacing w:line="276" w:lineRule="auto"/>
              <w:rPr>
                <w:rFonts w:cstheme="minorHAnsi"/>
                <w:sz w:val="22"/>
                <w:szCs w:val="22"/>
              </w:rPr>
            </w:pPr>
          </w:p>
        </w:tc>
        <w:tc>
          <w:tcPr>
            <w:tcW w:w="3235" w:type="dxa"/>
          </w:tcPr>
          <w:p w14:paraId="7D8D5DEE" w14:textId="797AB670" w:rsidR="00976B39" w:rsidRDefault="00976B39" w:rsidP="00976B39">
            <w:pPr>
              <w:spacing w:line="276" w:lineRule="auto"/>
              <w:rPr>
                <w:rFonts w:cstheme="minorHAnsi"/>
                <w:sz w:val="22"/>
                <w:szCs w:val="22"/>
              </w:rPr>
            </w:pPr>
            <w:r>
              <w:rPr>
                <w:rFonts w:cstheme="minorHAnsi"/>
                <w:sz w:val="22"/>
                <w:szCs w:val="22"/>
              </w:rPr>
              <w:t>Run state: saved files of the model state at the end of each year</w:t>
            </w:r>
          </w:p>
        </w:tc>
      </w:tr>
    </w:tbl>
    <w:p w14:paraId="025CDAD5" w14:textId="3A491E22" w:rsidR="005A47E8" w:rsidRPr="005A47E8" w:rsidRDefault="005A47E8" w:rsidP="005E0046">
      <w:pPr>
        <w:spacing w:line="276" w:lineRule="auto"/>
        <w:rPr>
          <w:rFonts w:cstheme="minorHAnsi"/>
          <w:sz w:val="22"/>
          <w:szCs w:val="22"/>
        </w:rPr>
      </w:pPr>
      <w:r>
        <w:rPr>
          <w:rFonts w:cstheme="minorHAnsi"/>
          <w:sz w:val="22"/>
          <w:szCs w:val="22"/>
        </w:rPr>
        <w:tab/>
      </w:r>
      <w:r>
        <w:rPr>
          <w:rFonts w:cstheme="minorHAnsi"/>
          <w:sz w:val="22"/>
          <w:szCs w:val="22"/>
        </w:rPr>
        <w:tab/>
      </w:r>
    </w:p>
    <w:p w14:paraId="240E6E83" w14:textId="77777777" w:rsidR="00976B39" w:rsidRDefault="00976B39" w:rsidP="00AA42E9">
      <w:pPr>
        <w:spacing w:line="276" w:lineRule="auto"/>
        <w:rPr>
          <w:rFonts w:cstheme="minorHAnsi"/>
          <w:sz w:val="22"/>
          <w:szCs w:val="22"/>
        </w:rPr>
      </w:pPr>
    </w:p>
    <w:p w14:paraId="0F078C67" w14:textId="1B07F8A9" w:rsidR="003D5732" w:rsidRDefault="003D5732" w:rsidP="00C1219C">
      <w:pPr>
        <w:pStyle w:val="ListParagraph"/>
        <w:numPr>
          <w:ilvl w:val="0"/>
          <w:numId w:val="1"/>
        </w:numPr>
        <w:spacing w:line="276" w:lineRule="auto"/>
        <w:rPr>
          <w:rFonts w:cstheme="minorHAnsi"/>
          <w:b/>
          <w:bCs/>
          <w:sz w:val="22"/>
          <w:szCs w:val="22"/>
        </w:rPr>
      </w:pPr>
      <w:r w:rsidRPr="00C1219C">
        <w:rPr>
          <w:rFonts w:cstheme="minorHAnsi"/>
          <w:b/>
          <w:bCs/>
          <w:sz w:val="22"/>
          <w:szCs w:val="22"/>
        </w:rPr>
        <w:t>Tools for pre-processing data inputs</w:t>
      </w:r>
    </w:p>
    <w:p w14:paraId="1BDB3CD8" w14:textId="0C6213A5" w:rsidR="00C1219C" w:rsidRDefault="00C1219C" w:rsidP="00C1219C">
      <w:pPr>
        <w:spacing w:line="276" w:lineRule="auto"/>
        <w:rPr>
          <w:rFonts w:cstheme="minorHAnsi"/>
          <w:b/>
          <w:bCs/>
          <w:sz w:val="22"/>
          <w:szCs w:val="22"/>
        </w:rPr>
      </w:pPr>
      <w:r>
        <w:rPr>
          <w:rFonts w:cstheme="minorHAnsi"/>
          <w:b/>
          <w:bCs/>
          <w:sz w:val="22"/>
          <w:szCs w:val="22"/>
        </w:rPr>
        <w:t>Network Tools:</w:t>
      </w:r>
    </w:p>
    <w:p w14:paraId="3A1643EB" w14:textId="67D863FA" w:rsidR="00530CD9" w:rsidRDefault="00C1219C" w:rsidP="00C1219C">
      <w:pPr>
        <w:spacing w:line="276" w:lineRule="auto"/>
        <w:rPr>
          <w:rFonts w:cstheme="minorHAnsi"/>
          <w:sz w:val="22"/>
          <w:szCs w:val="22"/>
        </w:rPr>
      </w:pPr>
      <w:r>
        <w:rPr>
          <w:rFonts w:cstheme="minorHAnsi"/>
          <w:sz w:val="22"/>
          <w:szCs w:val="22"/>
        </w:rPr>
        <w:t xml:space="preserve">The most important data pre-processing step is preparation of the digital river network. </w:t>
      </w:r>
      <w:r w:rsidR="00530CD9">
        <w:rPr>
          <w:rFonts w:cstheme="minorHAnsi"/>
          <w:sz w:val="22"/>
          <w:szCs w:val="22"/>
        </w:rPr>
        <w:t xml:space="preserve">WBM requires a digital river network input in a gridded gdal-readable format (tif, ascii, or 2D netCDF), following the standard flow direction convention used by </w:t>
      </w:r>
      <w:r w:rsidR="00530CD9" w:rsidRPr="00530CD9">
        <w:rPr>
          <w:rFonts w:cstheme="minorHAnsi"/>
          <w:sz w:val="22"/>
          <w:szCs w:val="22"/>
        </w:rPr>
        <w:t xml:space="preserve">STN-30p </w:t>
      </w:r>
      <w:r w:rsidR="00530CD9" w:rsidRPr="00530CD9">
        <w:rPr>
          <w:rFonts w:cstheme="minorHAnsi"/>
          <w:sz w:val="22"/>
          <w:szCs w:val="22"/>
        </w:rPr>
        <w:fldChar w:fldCharType="begin"/>
      </w:r>
      <w:r w:rsidR="00530CD9" w:rsidRPr="00530CD9">
        <w:rPr>
          <w:rFonts w:cstheme="minorHAnsi"/>
          <w:sz w:val="22"/>
          <w:szCs w:val="22"/>
        </w:rPr>
        <w:instrText xml:space="preserve"> ADDIN ZOTERO_ITEM CSL_CITATION {"citationID":"mAXQPcVE","properties":{"formattedCitation":"(V\\uc0\\u246{}r\\uc0\\u246{}smarty et al., 2000)","plainCitation":"(Vörösmarty et al., 2000)","noteIndex":0},"citationItems":[{"id":971,"uris":["http://zotero.org/users/local/ICiTRsT1/items/7ILIQJMD"],"uri":["http://zotero.org/users/local/ICiTRsT1/items/7ILIQJMD"],"itemData":{"id":971,"type":"article-journal","container-title":"Science","DOI":"10.1126/science.289.5477.284","ISSN":"0036-8075, 1095-9203","issue":"5477","journalAbbreviation":"Science","language":"en","page":"284-288","source":"DOI.org (Crossref)","title":"Global Water Resources: Vulnerability from Climate Change and Population Growth","title-short":"Global Water Resources","volume":"289","author":[{"family":"Vörösmarty","given":"C. J."},{"family":"Green","given":"Pamela"},{"family":"Salisbury","given":"Joseph"},{"family":"Lammers","given":"Richard B."}],"issued":{"date-parts":[["2000",7,14]]}}}],"schema":"https://github.com/citation-style-language/schema/raw/master/csl-citation.json"} </w:instrText>
      </w:r>
      <w:r w:rsidR="00530CD9" w:rsidRPr="00530CD9">
        <w:rPr>
          <w:rFonts w:cstheme="minorHAnsi"/>
          <w:sz w:val="22"/>
          <w:szCs w:val="22"/>
        </w:rPr>
        <w:fldChar w:fldCharType="separate"/>
      </w:r>
      <w:r w:rsidR="00530CD9" w:rsidRPr="00530CD9">
        <w:rPr>
          <w:rFonts w:cstheme="minorHAnsi"/>
          <w:sz w:val="22"/>
          <w:szCs w:val="22"/>
        </w:rPr>
        <w:t>(Vörösmarty et al., 2000)</w:t>
      </w:r>
      <w:r w:rsidR="00530CD9" w:rsidRPr="00530CD9">
        <w:rPr>
          <w:rFonts w:cstheme="minorHAnsi"/>
          <w:sz w:val="22"/>
          <w:szCs w:val="22"/>
        </w:rPr>
        <w:fldChar w:fldCharType="end"/>
      </w:r>
      <w:r w:rsidR="00530CD9" w:rsidRPr="00530CD9">
        <w:rPr>
          <w:rFonts w:cstheme="minorHAnsi"/>
          <w:sz w:val="22"/>
          <w:szCs w:val="22"/>
        </w:rPr>
        <w:t xml:space="preserve">, MERIT </w:t>
      </w:r>
      <w:r w:rsidR="00530CD9" w:rsidRPr="00530CD9">
        <w:rPr>
          <w:rFonts w:cstheme="minorHAnsi"/>
          <w:sz w:val="22"/>
          <w:szCs w:val="22"/>
        </w:rPr>
        <w:fldChar w:fldCharType="begin"/>
      </w:r>
      <w:r w:rsidR="00530CD9" w:rsidRPr="00530CD9">
        <w:rPr>
          <w:rFonts w:cstheme="minorHAnsi"/>
          <w:sz w:val="22"/>
          <w:szCs w:val="22"/>
        </w:rPr>
        <w:instrText xml:space="preserve"> ADDIN ZOTERO_ITEM CSL_CITATION {"citationID":"l7jQo15o","properties":{"formattedCitation":"(Yamazaki et al., 2019)","plainCitation":"(Yamazaki et al., 2019)","noteIndex":0},"citationItems":[{"id":"LOe77wwJ/b7uiQ0vc","uris":["http://zotero.org/users/492362/items/V8YNPQ9P"],"uri":["http://zotero.org/users/492362/items/V8YNPQ9P"],"itemData":{"id":5931,"type":"article-journal","container-title":"Water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 </w:instrText>
      </w:r>
      <w:r w:rsidR="00530CD9" w:rsidRPr="00530CD9">
        <w:rPr>
          <w:rFonts w:cstheme="minorHAnsi"/>
          <w:sz w:val="22"/>
          <w:szCs w:val="22"/>
        </w:rPr>
        <w:fldChar w:fldCharType="separate"/>
      </w:r>
      <w:r w:rsidR="00530CD9" w:rsidRPr="00530CD9">
        <w:rPr>
          <w:rFonts w:cstheme="minorHAnsi"/>
          <w:sz w:val="22"/>
          <w:szCs w:val="22"/>
        </w:rPr>
        <w:t>(Yamazaki et al., 2019)</w:t>
      </w:r>
      <w:r w:rsidR="00530CD9" w:rsidRPr="00530CD9">
        <w:rPr>
          <w:rFonts w:cstheme="minorHAnsi"/>
          <w:sz w:val="22"/>
          <w:szCs w:val="22"/>
        </w:rPr>
        <w:fldChar w:fldCharType="end"/>
      </w:r>
      <w:r w:rsidR="00530CD9" w:rsidRPr="00530CD9">
        <w:rPr>
          <w:rFonts w:cstheme="minorHAnsi"/>
          <w:sz w:val="22"/>
          <w:szCs w:val="22"/>
        </w:rPr>
        <w:t xml:space="preserve">, </w:t>
      </w:r>
      <w:r w:rsidR="00530CD9" w:rsidRPr="00530CD9">
        <w:rPr>
          <w:rFonts w:cstheme="minorHAnsi"/>
          <w:sz w:val="22"/>
          <w:szCs w:val="22"/>
        </w:rPr>
        <w:t xml:space="preserve">and </w:t>
      </w:r>
      <w:r w:rsidR="00530CD9" w:rsidRPr="00530CD9">
        <w:rPr>
          <w:rFonts w:cstheme="minorHAnsi"/>
          <w:sz w:val="22"/>
          <w:szCs w:val="22"/>
        </w:rPr>
        <w:t xml:space="preserve">HydroSHEDS </w:t>
      </w:r>
      <w:r w:rsidR="00530CD9" w:rsidRPr="00530CD9">
        <w:rPr>
          <w:rFonts w:cstheme="minorHAnsi"/>
          <w:sz w:val="22"/>
          <w:szCs w:val="22"/>
        </w:rPr>
        <w:fldChar w:fldCharType="begin"/>
      </w:r>
      <w:r w:rsidR="00530CD9" w:rsidRPr="00530CD9">
        <w:rPr>
          <w:rFonts w:cstheme="minorHAnsi"/>
          <w:sz w:val="22"/>
          <w:szCs w:val="22"/>
        </w:rPr>
        <w:instrText xml:space="preserve"> ADDIN ZOTERO_ITEM CSL_CITATION {"citationID":"banqe4Fh","properties":{"formattedCitation":"(Lehner et al., 2008)","plainCitation":"(Lehner et al., 2008)","noteIndex":0},"citationItems":[{"id":"LOe77wwJ/N6EQfuAG","uris":["http://zotero.org/users/492362/items/4IV9ZFJR"],"uri":["http://zotero.org/users/492362/items/4IV9ZFJR"],"itemData":{"id":1134,"type":"article-journal","abstract":"To study the Earth system and to better understand the implications of global environmental change, there is a growing need for large-scale hydrographic data sets that serve as prerequisites in a variety of analyses and applications, ranging from regional watershed and freshwater conservation planning to global hydrological, climate, biogeochemical, and land surface modeling. Yet while countless hydrographic maps exist for well-known river basins and individual nations, there is a lack of seamless high-quality data on large scales such as continents or the entire globe. Data for many large international basins are patchy, and remote areas are often poorly mapped. In response to these limitations, a team of scientists has developed data and created maps of the world's rivers that provide the research community with more reliable information about where streams and watersheds occur on the Earth's surface and how water drains the landscape. The new product, known as HydroSHEDS (Hydrological Data and Maps Based on Shuttle Elevation Derivatives at Multiple Scales), provides this information at a resolution and quality unachieved by previous global data sets, such as HYDRO1k [U.S. Geological Survey (USGS), 2000].","container-title":"Eos, Transactions American Geophysical Union","DOI":"10.1029/2008EO100001","ISSN":"2324-9250","issue":"10","journalAbbreviation":"Eos Trans. AGU","language":"en","page":"93-94","source":"Wiley Online Library","title":"New Global Hydrography Derived From Spaceborne Elevation Data","volume":"89","author":[{"family":"Lehner","given":"Bernhard"},{"family":"Verdin","given":"Kristine"},{"family":"Jarvis","given":"Andy"}],"issued":{"date-parts":[["2008",3,4]]}}}],"schema":"https://github.com/citation-style-language/schema/raw/master/csl-citation.json"} </w:instrText>
      </w:r>
      <w:r w:rsidR="00530CD9" w:rsidRPr="00530CD9">
        <w:rPr>
          <w:rFonts w:cstheme="minorHAnsi"/>
          <w:sz w:val="22"/>
          <w:szCs w:val="22"/>
        </w:rPr>
        <w:fldChar w:fldCharType="separate"/>
      </w:r>
      <w:r w:rsidR="00530CD9" w:rsidRPr="00530CD9">
        <w:rPr>
          <w:rFonts w:cstheme="minorHAnsi"/>
          <w:sz w:val="22"/>
          <w:szCs w:val="22"/>
        </w:rPr>
        <w:t>(Lehner et al., 2008)</w:t>
      </w:r>
      <w:r w:rsidR="00530CD9" w:rsidRPr="00530CD9">
        <w:rPr>
          <w:rFonts w:cstheme="minorHAnsi"/>
          <w:sz w:val="22"/>
          <w:szCs w:val="22"/>
        </w:rPr>
        <w:fldChar w:fldCharType="end"/>
      </w:r>
      <w:r w:rsidR="00530CD9">
        <w:rPr>
          <w:rFonts w:cstheme="minorHAnsi"/>
          <w:sz w:val="22"/>
          <w:szCs w:val="22"/>
        </w:rPr>
        <w:t xml:space="preserve">. If downscaling of climate data is required to match the elevation of a river network (which is recommended when the river network is of higher resolution than the climate input), then WBM also requires a gridded gdal-readable file that contains the average grid cell elevation of each river network grid. </w:t>
      </w:r>
    </w:p>
    <w:p w14:paraId="73805691" w14:textId="1D85F655" w:rsidR="00530CD9" w:rsidRDefault="00530CD9" w:rsidP="00C1219C">
      <w:pPr>
        <w:spacing w:line="276" w:lineRule="auto"/>
        <w:rPr>
          <w:rFonts w:cstheme="minorHAnsi"/>
          <w:sz w:val="22"/>
          <w:szCs w:val="22"/>
        </w:rPr>
      </w:pPr>
    </w:p>
    <w:p w14:paraId="3747E5E2" w14:textId="1BC78527" w:rsidR="00530CD9" w:rsidRDefault="00530CD9" w:rsidP="00C1219C">
      <w:pPr>
        <w:spacing w:line="276" w:lineRule="auto"/>
        <w:rPr>
          <w:rFonts w:cstheme="minorHAnsi"/>
          <w:sz w:val="22"/>
          <w:szCs w:val="22"/>
        </w:rPr>
      </w:pPr>
      <w:r>
        <w:rPr>
          <w:rFonts w:cstheme="minorHAnsi"/>
          <w:sz w:val="22"/>
          <w:szCs w:val="22"/>
        </w:rPr>
        <w:t xml:space="preserve">The river network is used by WBM to define </w:t>
      </w:r>
      <w:r w:rsidR="00210996">
        <w:rPr>
          <w:rFonts w:cstheme="minorHAnsi"/>
          <w:sz w:val="22"/>
          <w:szCs w:val="22"/>
        </w:rPr>
        <w:t>both</w:t>
      </w:r>
      <w:r>
        <w:rPr>
          <w:rFonts w:cstheme="minorHAnsi"/>
          <w:sz w:val="22"/>
          <w:szCs w:val="22"/>
        </w:rPr>
        <w:t xml:space="preserve"> the spatial resolution and the spatial extent of the simulation.</w:t>
      </w:r>
      <w:r w:rsidR="00210996">
        <w:rPr>
          <w:rFonts w:cstheme="minorHAnsi"/>
          <w:sz w:val="22"/>
          <w:szCs w:val="22"/>
        </w:rPr>
        <w:t xml:space="preserve"> For sub-global simulations, the user will need to subset a global digital river network to the desired spatial extent.</w:t>
      </w:r>
      <w:r>
        <w:rPr>
          <w:rFonts w:cstheme="minorHAnsi"/>
          <w:sz w:val="22"/>
          <w:szCs w:val="22"/>
        </w:rPr>
        <w:t xml:space="preserve"> All other spatial input files are rasterized, re-sampled, and clipped to match the spatial resolution and extent of the river network.</w:t>
      </w:r>
    </w:p>
    <w:p w14:paraId="25089C8B" w14:textId="77777777" w:rsidR="00530CD9" w:rsidRDefault="00530CD9" w:rsidP="00C1219C">
      <w:pPr>
        <w:spacing w:line="276" w:lineRule="auto"/>
        <w:rPr>
          <w:rFonts w:cstheme="minorHAnsi"/>
          <w:sz w:val="22"/>
          <w:szCs w:val="22"/>
        </w:rPr>
      </w:pPr>
    </w:p>
    <w:p w14:paraId="6DAF69E8" w14:textId="75007706" w:rsidR="00530CD9" w:rsidRDefault="00530CD9" w:rsidP="00C1219C">
      <w:pPr>
        <w:spacing w:line="276" w:lineRule="auto"/>
        <w:rPr>
          <w:rFonts w:cstheme="minorHAnsi"/>
          <w:sz w:val="22"/>
          <w:szCs w:val="22"/>
        </w:rPr>
      </w:pPr>
      <w:r>
        <w:rPr>
          <w:rFonts w:cstheme="minorHAnsi"/>
          <w:sz w:val="22"/>
          <w:szCs w:val="22"/>
        </w:rPr>
        <w:t xml:space="preserve">For the purposes of post-processing, the user may want the river network grid cells identified by river basin, and they may find data on the area upstream of any given grid cell to be useful. </w:t>
      </w:r>
    </w:p>
    <w:p w14:paraId="2DE324E8" w14:textId="7E0B9857" w:rsidR="00210996" w:rsidRDefault="00210996" w:rsidP="00C1219C">
      <w:pPr>
        <w:spacing w:line="276" w:lineRule="auto"/>
        <w:rPr>
          <w:rFonts w:cstheme="minorHAnsi"/>
          <w:sz w:val="22"/>
          <w:szCs w:val="22"/>
        </w:rPr>
      </w:pPr>
    </w:p>
    <w:p w14:paraId="054707D3" w14:textId="1467708A" w:rsidR="00210996" w:rsidRDefault="00210996" w:rsidP="00C1219C">
      <w:pPr>
        <w:spacing w:line="276" w:lineRule="auto"/>
        <w:rPr>
          <w:rFonts w:cstheme="minorHAnsi"/>
          <w:sz w:val="22"/>
          <w:szCs w:val="22"/>
        </w:rPr>
      </w:pPr>
      <w:r>
        <w:rPr>
          <w:rFonts w:cstheme="minorHAnsi"/>
          <w:sz w:val="22"/>
          <w:szCs w:val="22"/>
        </w:rPr>
        <w:t>We provide a utility that can perform all of the above tasks here:</w:t>
      </w:r>
    </w:p>
    <w:p w14:paraId="5F552C82" w14:textId="13628C70" w:rsidR="00210996" w:rsidRDefault="00210996" w:rsidP="00C1219C">
      <w:pPr>
        <w:spacing w:line="276" w:lineRule="auto"/>
        <w:rPr>
          <w:rFonts w:cstheme="minorHAnsi"/>
          <w:sz w:val="22"/>
          <w:szCs w:val="22"/>
        </w:rPr>
      </w:pPr>
      <w:hyperlink r:id="rId31" w:history="1">
        <w:r w:rsidRPr="009B24B7">
          <w:rPr>
            <w:rStyle w:val="Hyperlink"/>
            <w:rFonts w:cstheme="minorHAnsi"/>
            <w:sz w:val="22"/>
            <w:szCs w:val="22"/>
          </w:rPr>
          <w:t>https://github.com/wsag/WBM/tree/main/utilities</w:t>
        </w:r>
        <w:r w:rsidRPr="009B24B7">
          <w:rPr>
            <w:rStyle w:val="Hyperlink"/>
            <w:rFonts w:cstheme="minorHAnsi"/>
            <w:sz w:val="22"/>
            <w:szCs w:val="22"/>
          </w:rPr>
          <w:t>/networkTools.pl</w:t>
        </w:r>
      </w:hyperlink>
      <w:r>
        <w:rPr>
          <w:rFonts w:cstheme="minorHAnsi"/>
          <w:sz w:val="22"/>
          <w:szCs w:val="22"/>
        </w:rPr>
        <w:t xml:space="preserve"> </w:t>
      </w:r>
    </w:p>
    <w:p w14:paraId="46B25876" w14:textId="77777777" w:rsidR="00210996" w:rsidRDefault="00210996" w:rsidP="00C1219C">
      <w:pPr>
        <w:spacing w:line="276" w:lineRule="auto"/>
        <w:rPr>
          <w:rFonts w:cstheme="minorHAnsi"/>
          <w:sz w:val="22"/>
          <w:szCs w:val="22"/>
        </w:rPr>
      </w:pPr>
    </w:p>
    <w:p w14:paraId="4187417F" w14:textId="7B8EF11E" w:rsidR="00210996" w:rsidRDefault="00210996" w:rsidP="00C1219C">
      <w:pPr>
        <w:spacing w:line="276" w:lineRule="auto"/>
        <w:rPr>
          <w:rFonts w:cstheme="minorHAnsi"/>
          <w:sz w:val="22"/>
          <w:szCs w:val="22"/>
        </w:rPr>
      </w:pPr>
      <w:r>
        <w:rPr>
          <w:rFonts w:cstheme="minorHAnsi"/>
          <w:sz w:val="22"/>
          <w:szCs w:val="22"/>
        </w:rPr>
        <w:t>With instructions on how to use this tool for network subsetting here:</w:t>
      </w:r>
    </w:p>
    <w:p w14:paraId="35C51458" w14:textId="6A4C7CF4" w:rsidR="00210996" w:rsidRDefault="00210996" w:rsidP="00C1219C">
      <w:pPr>
        <w:spacing w:line="276" w:lineRule="auto"/>
        <w:rPr>
          <w:rFonts w:cstheme="minorHAnsi"/>
          <w:sz w:val="22"/>
          <w:szCs w:val="22"/>
        </w:rPr>
      </w:pPr>
      <w:hyperlink r:id="rId32" w:history="1">
        <w:r w:rsidRPr="009B24B7">
          <w:rPr>
            <w:rStyle w:val="Hyperlink"/>
            <w:rFonts w:cstheme="minorHAnsi"/>
            <w:sz w:val="22"/>
            <w:szCs w:val="22"/>
          </w:rPr>
          <w:t>https://github.com/wsag/WBM/tree/main/utilitie</w:t>
        </w:r>
        <w:r w:rsidRPr="009B24B7">
          <w:rPr>
            <w:rStyle w:val="Hyperlink"/>
            <w:rFonts w:cstheme="minorHAnsi"/>
            <w:sz w:val="22"/>
            <w:szCs w:val="22"/>
          </w:rPr>
          <w:t>s/networkTools_manual.init</w:t>
        </w:r>
      </w:hyperlink>
      <w:r>
        <w:rPr>
          <w:rFonts w:cstheme="minorHAnsi"/>
          <w:sz w:val="22"/>
          <w:szCs w:val="22"/>
        </w:rPr>
        <w:t xml:space="preserve"> </w:t>
      </w:r>
    </w:p>
    <w:p w14:paraId="2D184E31" w14:textId="45444A04" w:rsidR="00530CD9" w:rsidRPr="00C1219C" w:rsidRDefault="00530CD9" w:rsidP="00C1219C">
      <w:pPr>
        <w:spacing w:line="276" w:lineRule="auto"/>
        <w:rPr>
          <w:rFonts w:cstheme="minorHAnsi"/>
          <w:sz w:val="22"/>
          <w:szCs w:val="22"/>
        </w:rPr>
      </w:pPr>
    </w:p>
    <w:p w14:paraId="09813151" w14:textId="77777777" w:rsidR="00397219" w:rsidRDefault="00397219" w:rsidP="00C1219C">
      <w:pPr>
        <w:spacing w:line="276" w:lineRule="auto"/>
        <w:rPr>
          <w:rFonts w:cstheme="minorHAnsi"/>
          <w:b/>
          <w:bCs/>
          <w:sz w:val="22"/>
          <w:szCs w:val="22"/>
        </w:rPr>
      </w:pPr>
    </w:p>
    <w:p w14:paraId="072E8245" w14:textId="77777777" w:rsidR="00397219" w:rsidRDefault="00397219" w:rsidP="00C1219C">
      <w:pPr>
        <w:spacing w:line="276" w:lineRule="auto"/>
        <w:rPr>
          <w:rFonts w:cstheme="minorHAnsi"/>
          <w:b/>
          <w:bCs/>
          <w:sz w:val="22"/>
          <w:szCs w:val="22"/>
        </w:rPr>
      </w:pPr>
    </w:p>
    <w:p w14:paraId="5557DBB8" w14:textId="77777777" w:rsidR="00397219" w:rsidRDefault="00397219" w:rsidP="00C1219C">
      <w:pPr>
        <w:spacing w:line="276" w:lineRule="auto"/>
        <w:rPr>
          <w:rFonts w:cstheme="minorHAnsi"/>
          <w:b/>
          <w:bCs/>
          <w:sz w:val="22"/>
          <w:szCs w:val="22"/>
        </w:rPr>
      </w:pPr>
    </w:p>
    <w:p w14:paraId="306EB7F1" w14:textId="1E4843A5" w:rsidR="00C1219C" w:rsidRDefault="00210996" w:rsidP="00C1219C">
      <w:pPr>
        <w:spacing w:line="276" w:lineRule="auto"/>
        <w:rPr>
          <w:rFonts w:cstheme="minorHAnsi"/>
          <w:b/>
          <w:bCs/>
          <w:sz w:val="22"/>
          <w:szCs w:val="22"/>
        </w:rPr>
      </w:pPr>
      <w:r>
        <w:rPr>
          <w:rFonts w:cstheme="minorHAnsi"/>
          <w:b/>
          <w:bCs/>
          <w:sz w:val="22"/>
          <w:szCs w:val="22"/>
        </w:rPr>
        <w:lastRenderedPageBreak/>
        <w:t>Spool file preparation tools:</w:t>
      </w:r>
    </w:p>
    <w:p w14:paraId="35FF5507" w14:textId="638FDD15" w:rsidR="000612CB" w:rsidRDefault="00776B95" w:rsidP="00C1219C">
      <w:pPr>
        <w:spacing w:line="276" w:lineRule="auto"/>
        <w:rPr>
          <w:rFonts w:cstheme="minorHAnsi"/>
          <w:sz w:val="22"/>
          <w:szCs w:val="22"/>
        </w:rPr>
      </w:pPr>
      <w:r>
        <w:rPr>
          <w:rFonts w:cstheme="minorHAnsi"/>
          <w:sz w:val="22"/>
          <w:szCs w:val="22"/>
        </w:rPr>
        <w:t xml:space="preserve">Before a WBM simulation can be started, all input data must be written as binary files and saved in a spool/ directory. While this step will be done automatically when </w:t>
      </w:r>
      <w:r w:rsidR="000612CB">
        <w:rPr>
          <w:rFonts w:cstheme="minorHAnsi"/>
          <w:sz w:val="22"/>
          <w:szCs w:val="22"/>
        </w:rPr>
        <w:t>wbm.pl</w:t>
      </w:r>
      <w:r>
        <w:rPr>
          <w:rFonts w:cstheme="minorHAnsi"/>
          <w:sz w:val="22"/>
          <w:szCs w:val="22"/>
        </w:rPr>
        <w:t xml:space="preserve"> is called, there are two reasons a user may want to build these binary files before calling wbm.pl: </w:t>
      </w:r>
    </w:p>
    <w:p w14:paraId="501C9C91" w14:textId="77777777" w:rsidR="000612CB" w:rsidRDefault="00776B95" w:rsidP="00C1219C">
      <w:pPr>
        <w:spacing w:line="276" w:lineRule="auto"/>
        <w:rPr>
          <w:rFonts w:cstheme="minorHAnsi"/>
          <w:sz w:val="22"/>
          <w:szCs w:val="22"/>
        </w:rPr>
      </w:pPr>
      <w:r>
        <w:rPr>
          <w:rFonts w:cstheme="minorHAnsi"/>
          <w:sz w:val="22"/>
          <w:szCs w:val="22"/>
        </w:rPr>
        <w:t xml:space="preserve">(1) the user wants to evaluate the results of automatic </w:t>
      </w:r>
      <w:r w:rsidR="000612CB">
        <w:rPr>
          <w:rFonts w:cstheme="minorHAnsi"/>
          <w:sz w:val="22"/>
          <w:szCs w:val="22"/>
        </w:rPr>
        <w:t xml:space="preserve">spatial clipping, rasterizing, resampling, and unit conversion of input data prior to running the model; </w:t>
      </w:r>
    </w:p>
    <w:p w14:paraId="624A489F" w14:textId="74AF5498" w:rsidR="00210996" w:rsidRDefault="000612CB" w:rsidP="00C1219C">
      <w:pPr>
        <w:spacing w:line="276" w:lineRule="auto"/>
        <w:rPr>
          <w:rFonts w:cstheme="minorHAnsi"/>
          <w:sz w:val="22"/>
          <w:szCs w:val="22"/>
        </w:rPr>
      </w:pPr>
      <w:r>
        <w:rPr>
          <w:rFonts w:cstheme="minorHAnsi"/>
          <w:sz w:val="22"/>
          <w:szCs w:val="22"/>
        </w:rPr>
        <w:t xml:space="preserve">(2) input files are large, and building spool files takes a long time. </w:t>
      </w:r>
    </w:p>
    <w:p w14:paraId="054D36F8" w14:textId="17589913" w:rsidR="000612CB" w:rsidRDefault="000612CB" w:rsidP="00C1219C">
      <w:pPr>
        <w:spacing w:line="276" w:lineRule="auto"/>
        <w:rPr>
          <w:rFonts w:cstheme="minorHAnsi"/>
          <w:sz w:val="22"/>
          <w:szCs w:val="22"/>
        </w:rPr>
      </w:pPr>
      <w:r>
        <w:rPr>
          <w:rFonts w:cstheme="minorHAnsi"/>
          <w:sz w:val="22"/>
          <w:szCs w:val="22"/>
        </w:rPr>
        <w:t xml:space="preserve">In the case of very large input files (for example, global 5-minute gridded time series), users may be able to make use of multiple cores, multiple servers, or other computational efficiencies that are not called automatically by wbm.pl, and thereby save time. </w:t>
      </w:r>
    </w:p>
    <w:p w14:paraId="0925DA13" w14:textId="194B959C" w:rsidR="00210996" w:rsidRDefault="00210996" w:rsidP="00C1219C">
      <w:pPr>
        <w:spacing w:line="276" w:lineRule="auto"/>
        <w:rPr>
          <w:rFonts w:cstheme="minorHAnsi"/>
          <w:b/>
          <w:bCs/>
          <w:sz w:val="22"/>
          <w:szCs w:val="22"/>
        </w:rPr>
      </w:pPr>
    </w:p>
    <w:p w14:paraId="5C808313" w14:textId="4A5FA142" w:rsidR="00CF26CE" w:rsidRDefault="00CF26CE" w:rsidP="00CF26CE">
      <w:pPr>
        <w:spacing w:line="276" w:lineRule="auto"/>
        <w:rPr>
          <w:rFonts w:cstheme="minorHAnsi"/>
          <w:sz w:val="22"/>
          <w:szCs w:val="22"/>
        </w:rPr>
      </w:pPr>
      <w:r>
        <w:rPr>
          <w:rFonts w:cstheme="minorHAnsi"/>
          <w:sz w:val="22"/>
          <w:szCs w:val="22"/>
        </w:rPr>
        <w:t xml:space="preserve">We provide </w:t>
      </w:r>
      <w:r>
        <w:rPr>
          <w:rFonts w:cstheme="minorHAnsi"/>
          <w:sz w:val="22"/>
          <w:szCs w:val="22"/>
        </w:rPr>
        <w:t xml:space="preserve">two </w:t>
      </w:r>
      <w:r>
        <w:rPr>
          <w:rFonts w:cstheme="minorHAnsi"/>
          <w:sz w:val="22"/>
          <w:szCs w:val="22"/>
        </w:rPr>
        <w:t>utilit</w:t>
      </w:r>
      <w:r>
        <w:rPr>
          <w:rFonts w:cstheme="minorHAnsi"/>
          <w:sz w:val="22"/>
          <w:szCs w:val="22"/>
        </w:rPr>
        <w:t>ies</w:t>
      </w:r>
      <w:r>
        <w:rPr>
          <w:rFonts w:cstheme="minorHAnsi"/>
          <w:sz w:val="22"/>
          <w:szCs w:val="22"/>
        </w:rPr>
        <w:t xml:space="preserve"> </w:t>
      </w:r>
      <w:r>
        <w:rPr>
          <w:rFonts w:cstheme="minorHAnsi"/>
          <w:sz w:val="22"/>
          <w:szCs w:val="22"/>
        </w:rPr>
        <w:t>to build the binary spool files:</w:t>
      </w:r>
    </w:p>
    <w:p w14:paraId="51BA4634" w14:textId="5CC3C09E" w:rsidR="00CF26CE" w:rsidRDefault="00CF26CE" w:rsidP="00CF26CE">
      <w:pPr>
        <w:spacing w:line="276" w:lineRule="auto"/>
        <w:rPr>
          <w:rFonts w:cstheme="minorHAnsi"/>
          <w:sz w:val="22"/>
          <w:szCs w:val="22"/>
        </w:rPr>
      </w:pPr>
      <w:hyperlink r:id="rId33" w:history="1">
        <w:r w:rsidRPr="009B24B7">
          <w:rPr>
            <w:rStyle w:val="Hyperlink"/>
            <w:rFonts w:cstheme="minorHAnsi"/>
            <w:sz w:val="22"/>
            <w:szCs w:val="22"/>
          </w:rPr>
          <w:t>https://github.com/wsag/WBM/tree/main/model</w:t>
        </w:r>
        <w:r w:rsidRPr="009B24B7">
          <w:rPr>
            <w:rStyle w:val="Hyperlink"/>
            <w:rFonts w:cstheme="minorHAnsi"/>
            <w:sz w:val="22"/>
            <w:szCs w:val="22"/>
          </w:rPr>
          <w:t>/build_spool.pl</w:t>
        </w:r>
      </w:hyperlink>
    </w:p>
    <w:p w14:paraId="4582F05E" w14:textId="7DA752AC" w:rsidR="00CF26CE" w:rsidRDefault="00CF26CE" w:rsidP="00CF26CE">
      <w:pPr>
        <w:spacing w:line="276" w:lineRule="auto"/>
        <w:rPr>
          <w:rFonts w:cstheme="minorHAnsi"/>
          <w:sz w:val="22"/>
          <w:szCs w:val="22"/>
        </w:rPr>
      </w:pPr>
      <w:hyperlink r:id="rId34" w:history="1">
        <w:r w:rsidRPr="009B24B7">
          <w:rPr>
            <w:rStyle w:val="Hyperlink"/>
            <w:rFonts w:cstheme="minorHAnsi"/>
            <w:sz w:val="22"/>
            <w:szCs w:val="22"/>
          </w:rPr>
          <w:t>https://github.com/wsag/WBM/tree/main/model</w:t>
        </w:r>
        <w:r w:rsidRPr="009B24B7">
          <w:rPr>
            <w:rStyle w:val="Hyperlink"/>
            <w:rFonts w:cstheme="minorHAnsi"/>
            <w:sz w:val="22"/>
            <w:szCs w:val="22"/>
          </w:rPr>
          <w:t>/build_static_spool.pl</w:t>
        </w:r>
      </w:hyperlink>
    </w:p>
    <w:p w14:paraId="0EB3B165" w14:textId="171B8AD8" w:rsidR="00CF26CE" w:rsidRDefault="00CF26CE" w:rsidP="00CF26CE">
      <w:pPr>
        <w:spacing w:line="276" w:lineRule="auto"/>
        <w:rPr>
          <w:rFonts w:cstheme="minorHAnsi"/>
          <w:sz w:val="22"/>
          <w:szCs w:val="22"/>
        </w:rPr>
      </w:pPr>
    </w:p>
    <w:p w14:paraId="16AA4BC6" w14:textId="0735FF88" w:rsidR="00CF26CE" w:rsidRDefault="00CF26CE" w:rsidP="00CF26CE">
      <w:pPr>
        <w:spacing w:line="276" w:lineRule="auto"/>
        <w:rPr>
          <w:rFonts w:cstheme="minorHAnsi"/>
          <w:sz w:val="22"/>
          <w:szCs w:val="22"/>
        </w:rPr>
      </w:pPr>
      <w:r>
        <w:rPr>
          <w:rFonts w:cstheme="minorHAnsi"/>
          <w:sz w:val="22"/>
          <w:szCs w:val="22"/>
        </w:rPr>
        <w:t xml:space="preserve">Note, these utilities must be in the model/ directory because they are called directly by wbm.pl. build_spool.pl builds the binary files for time series data, and build_static_spool.pl builds the binary files for single-layer (static) files. </w:t>
      </w:r>
    </w:p>
    <w:p w14:paraId="41D2FD65" w14:textId="77777777" w:rsid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sz w:val="22"/>
          <w:szCs w:val="22"/>
        </w:rPr>
      </w:pPr>
    </w:p>
    <w:p w14:paraId="6EA22F48" w14:textId="27BABC35"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Usage:</w:t>
      </w:r>
    </w:p>
    <w:p w14:paraId="46DFF985" w14:textId="77777777" w:rsid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p>
    <w:p w14:paraId="5EFCC23C" w14:textId="26CB471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 xml:space="preserve">build_spool.pl [-h] [-v] [-rm] [-sd YYYY-MM-DD] [-ed YYYY-MM-DD] [-nc] [-f FORKS] [-r RESAMPLE_INT] [-p PATCH_VALUE] [-pp PPATCH_VALUE] [-spDir SPOOL_DIR] [-proj NET_PROJ] NETWORK_PATH </w:t>
      </w:r>
      <w:r>
        <w:rPr>
          <w:rFonts w:cstheme="minorHAnsi"/>
          <w:color w:val="000000" w:themeColor="text1"/>
          <w:sz w:val="22"/>
          <w:szCs w:val="22"/>
        </w:rPr>
        <w:t>METADATA.init</w:t>
      </w:r>
    </w:p>
    <w:p w14:paraId="453E6EE3"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p>
    <w:p w14:paraId="0730CF7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Options:</w:t>
      </w:r>
    </w:p>
    <w:p w14:paraId="7692AE69"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p>
    <w:p w14:paraId="7439F138"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h</w:t>
      </w:r>
      <w:r w:rsidRPr="00CF26CE">
        <w:rPr>
          <w:rFonts w:cstheme="minorHAnsi"/>
          <w:color w:val="000000" w:themeColor="text1"/>
          <w:sz w:val="22"/>
          <w:szCs w:val="22"/>
        </w:rPr>
        <w:tab/>
        <w:t>Display this help.</w:t>
      </w:r>
    </w:p>
    <w:p w14:paraId="6DE7F3F1"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v</w:t>
      </w:r>
      <w:r w:rsidRPr="00CF26CE">
        <w:rPr>
          <w:rFonts w:cstheme="minorHAnsi"/>
          <w:color w:val="000000" w:themeColor="text1"/>
          <w:sz w:val="22"/>
          <w:szCs w:val="22"/>
        </w:rPr>
        <w:tab/>
        <w:t>Verbose mode.</w:t>
      </w:r>
    </w:p>
    <w:p w14:paraId="76865577"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rm</w:t>
      </w:r>
      <w:r w:rsidRPr="00CF26CE">
        <w:rPr>
          <w:rFonts w:cstheme="minorHAnsi"/>
          <w:color w:val="000000" w:themeColor="text1"/>
          <w:sz w:val="22"/>
          <w:szCs w:val="22"/>
        </w:rPr>
        <w:tab/>
        <w:t>Remove existing spool files.</w:t>
      </w:r>
    </w:p>
    <w:p w14:paraId="1A89AC3F"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f</w:t>
      </w:r>
      <w:r w:rsidRPr="00CF26CE">
        <w:rPr>
          <w:rFonts w:cstheme="minorHAnsi"/>
          <w:color w:val="000000" w:themeColor="text1"/>
          <w:sz w:val="22"/>
          <w:szCs w:val="22"/>
        </w:rPr>
        <w:tab/>
        <w:t>Number of forks to use. Default is 8.</w:t>
      </w:r>
    </w:p>
    <w:p w14:paraId="2EA1A3A9"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sd</w:t>
      </w:r>
      <w:r w:rsidRPr="00CF26CE">
        <w:rPr>
          <w:rFonts w:cstheme="minorHAnsi"/>
          <w:color w:val="000000" w:themeColor="text1"/>
          <w:sz w:val="22"/>
          <w:szCs w:val="22"/>
        </w:rPr>
        <w:tab/>
        <w:t>Start date for the time series.</w:t>
      </w:r>
    </w:p>
    <w:p w14:paraId="0A105BC5"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ed</w:t>
      </w:r>
      <w:r w:rsidRPr="00CF26CE">
        <w:rPr>
          <w:rFonts w:cstheme="minorHAnsi"/>
          <w:color w:val="000000" w:themeColor="text1"/>
          <w:sz w:val="22"/>
          <w:szCs w:val="22"/>
        </w:rPr>
        <w:tab/>
        <w:t>End   date for the time series.</w:t>
      </w:r>
    </w:p>
    <w:p w14:paraId="309D5215"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proj</w:t>
      </w:r>
      <w:r w:rsidRPr="00CF26CE">
        <w:rPr>
          <w:rFonts w:cstheme="minorHAnsi"/>
          <w:color w:val="000000" w:themeColor="text1"/>
          <w:sz w:val="22"/>
          <w:szCs w:val="22"/>
        </w:rPr>
        <w:tab/>
        <w:t>River Network projection. Default is "epsg:4326".</w:t>
      </w:r>
    </w:p>
    <w:p w14:paraId="1E62CE57"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r</w:t>
      </w:r>
      <w:r w:rsidRPr="00CF26CE">
        <w:rPr>
          <w:rFonts w:cstheme="minorHAnsi"/>
          <w:color w:val="000000" w:themeColor="text1"/>
          <w:sz w:val="22"/>
          <w:szCs w:val="22"/>
        </w:rPr>
        <w:tab/>
        <w:t>Resample method as Integer number. See GDAL docs. Default is 1 (bilinear).</w:t>
      </w:r>
    </w:p>
    <w:p w14:paraId="4F92A9DC"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ab/>
        <w:t>('near'=&gt;0,'bilinear'=&gt;1,'cubic'=&gt;2,'cubicspline'=&gt;3,'lanczos'=&gt;4,'average'=&gt;5,</w:t>
      </w:r>
    </w:p>
    <w:p w14:paraId="488B36FC"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ab/>
        <w:t xml:space="preserve"> 'mode'=&gt;6,'max'=&gt;7,'min'=&gt;8,'med'=&gt;9,'Q1'=&gt;10,'Q3'=&gt;11)</w:t>
      </w:r>
    </w:p>
    <w:p w14:paraId="1FC9482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p</w:t>
      </w:r>
      <w:r w:rsidRPr="00CF26CE">
        <w:rPr>
          <w:rFonts w:cstheme="minorHAnsi"/>
          <w:color w:val="000000" w:themeColor="text1"/>
          <w:sz w:val="22"/>
          <w:szCs w:val="22"/>
        </w:rPr>
        <w:tab/>
        <w:t>Apply PATCH_VALUE for bad values over the network grid.</w:t>
      </w:r>
    </w:p>
    <w:p w14:paraId="07E0C0A8"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ab/>
      </w:r>
      <w:r w:rsidRPr="00CF26CE">
        <w:rPr>
          <w:rFonts w:cstheme="minorHAnsi"/>
          <w:color w:val="000000" w:themeColor="text1"/>
          <w:sz w:val="22"/>
          <w:szCs w:val="22"/>
        </w:rPr>
        <w:tab/>
        <w:t>It can be a number or secondary dataset ID. Default is undef.</w:t>
      </w:r>
    </w:p>
    <w:p w14:paraId="544B9604"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pp</w:t>
      </w:r>
      <w:r w:rsidRPr="00CF26CE">
        <w:rPr>
          <w:rFonts w:cstheme="minorHAnsi"/>
          <w:color w:val="000000" w:themeColor="text1"/>
          <w:sz w:val="22"/>
          <w:szCs w:val="22"/>
        </w:rPr>
        <w:tab/>
        <w:t>Primary PPATCH_VALUE for bad values over the network grid.</w:t>
      </w:r>
    </w:p>
    <w:p w14:paraId="72C6FF0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spDir</w:t>
      </w:r>
      <w:r w:rsidRPr="00CF26CE">
        <w:rPr>
          <w:rFonts w:cstheme="minorHAnsi"/>
          <w:color w:val="000000" w:themeColor="text1"/>
          <w:sz w:val="22"/>
          <w:szCs w:val="22"/>
        </w:rPr>
        <w:tab/>
        <w:t>Spool directory for the output files.</w:t>
      </w:r>
    </w:p>
    <w:p w14:paraId="5731A440"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mt</w:t>
      </w:r>
      <w:r w:rsidRPr="00CF26CE">
        <w:rPr>
          <w:rFonts w:cstheme="minorHAnsi"/>
          <w:color w:val="000000" w:themeColor="text1"/>
          <w:sz w:val="22"/>
          <w:szCs w:val="22"/>
        </w:rPr>
        <w:tab/>
        <w:t>File path to an alternative Magic Table file.</w:t>
      </w:r>
    </w:p>
    <w:p w14:paraId="267711D4"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r w:rsidRPr="00CF26CE">
        <w:rPr>
          <w:rFonts w:cstheme="minorHAnsi"/>
          <w:color w:val="000000" w:themeColor="text1"/>
          <w:sz w:val="22"/>
          <w:szCs w:val="22"/>
        </w:rPr>
        <w:t>nc</w:t>
      </w:r>
      <w:r w:rsidRPr="00CF26CE">
        <w:rPr>
          <w:rFonts w:cstheme="minorHAnsi"/>
          <w:color w:val="000000" w:themeColor="text1"/>
          <w:sz w:val="22"/>
          <w:szCs w:val="22"/>
        </w:rPr>
        <w:tab/>
        <w:t>Build additional NetCDF copy of spool binary data.</w:t>
      </w:r>
    </w:p>
    <w:p w14:paraId="40F3BF0B" w14:textId="77777777" w:rsidR="00CF26CE" w:rsidRPr="00CF26CE" w:rsidRDefault="00CF26CE" w:rsidP="00CF26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themeColor="text1"/>
          <w:sz w:val="22"/>
          <w:szCs w:val="22"/>
        </w:rPr>
      </w:pPr>
    </w:p>
    <w:p w14:paraId="1625B25E" w14:textId="3DD629C7" w:rsidR="00CF26CE" w:rsidRDefault="00CF26CE" w:rsidP="00C1219C">
      <w:pPr>
        <w:spacing w:line="276" w:lineRule="auto"/>
        <w:rPr>
          <w:rFonts w:cstheme="minorHAnsi"/>
          <w:sz w:val="22"/>
          <w:szCs w:val="22"/>
        </w:rPr>
      </w:pPr>
      <w:r>
        <w:rPr>
          <w:rFonts w:cstheme="minorHAnsi"/>
          <w:sz w:val="22"/>
          <w:szCs w:val="22"/>
        </w:rPr>
        <w:lastRenderedPageBreak/>
        <w:t>NETWORK_PATH is the river network file. METADATA.init is the metadata.init file for the data you want to convert to binary format.</w:t>
      </w:r>
    </w:p>
    <w:p w14:paraId="79514522" w14:textId="77777777" w:rsidR="00CF26CE" w:rsidRPr="00CF26CE" w:rsidRDefault="00CF26CE" w:rsidP="00C1219C">
      <w:pPr>
        <w:spacing w:line="276" w:lineRule="auto"/>
        <w:rPr>
          <w:rFonts w:cstheme="minorHAnsi"/>
          <w:sz w:val="22"/>
          <w:szCs w:val="22"/>
        </w:rPr>
      </w:pPr>
    </w:p>
    <w:p w14:paraId="74496E09" w14:textId="5C0D9E05" w:rsidR="003D5732" w:rsidRDefault="003D5732" w:rsidP="00C1219C">
      <w:pPr>
        <w:pStyle w:val="ListParagraph"/>
        <w:numPr>
          <w:ilvl w:val="0"/>
          <w:numId w:val="1"/>
        </w:numPr>
        <w:spacing w:line="276" w:lineRule="auto"/>
        <w:rPr>
          <w:rFonts w:cstheme="minorHAnsi"/>
          <w:b/>
          <w:bCs/>
          <w:sz w:val="22"/>
          <w:szCs w:val="22"/>
        </w:rPr>
      </w:pPr>
      <w:r w:rsidRPr="00C1219C">
        <w:rPr>
          <w:rFonts w:cstheme="minorHAnsi"/>
          <w:b/>
          <w:bCs/>
          <w:sz w:val="22"/>
          <w:szCs w:val="22"/>
        </w:rPr>
        <w:t>Other useful tools</w:t>
      </w:r>
    </w:p>
    <w:p w14:paraId="2FD5F907" w14:textId="701AD159" w:rsidR="006E4A58" w:rsidRDefault="006E4A58" w:rsidP="006E4A58">
      <w:pPr>
        <w:rPr>
          <w:rFonts w:cstheme="minorHAnsi"/>
          <w:sz w:val="22"/>
          <w:szCs w:val="22"/>
        </w:rPr>
      </w:pPr>
      <w:r>
        <w:rPr>
          <w:rFonts w:cstheme="minorHAnsi"/>
          <w:sz w:val="22"/>
          <w:szCs w:val="22"/>
        </w:rPr>
        <w:t>WBM co-author Grogan maintains a GitHub repository of R code used in post-processing WBM model output here:</w:t>
      </w:r>
      <w:r w:rsidRPr="006E4A58">
        <w:rPr>
          <w:rFonts w:cstheme="minorHAnsi"/>
          <w:sz w:val="22"/>
          <w:szCs w:val="22"/>
        </w:rPr>
        <w:t xml:space="preserve"> </w:t>
      </w:r>
      <w:hyperlink r:id="rId35" w:history="1">
        <w:r w:rsidRPr="006E4A58">
          <w:rPr>
            <w:rStyle w:val="Hyperlink"/>
            <w:rFonts w:cstheme="minorHAnsi"/>
            <w:color w:val="1155CC"/>
            <w:sz w:val="22"/>
            <w:szCs w:val="22"/>
          </w:rPr>
          <w:t>https://github.com/daniellegrogan/WBMr</w:t>
        </w:r>
      </w:hyperlink>
      <w:r>
        <w:rPr>
          <w:rFonts w:cstheme="minorHAnsi"/>
          <w:sz w:val="22"/>
          <w:szCs w:val="22"/>
        </w:rPr>
        <w:t>.</w:t>
      </w:r>
    </w:p>
    <w:p w14:paraId="4FDE46E8" w14:textId="1D530AA0" w:rsidR="006E4A58" w:rsidRDefault="006E4A58" w:rsidP="006E4A58">
      <w:pPr>
        <w:rPr>
          <w:rFonts w:cstheme="minorHAnsi"/>
          <w:sz w:val="22"/>
          <w:szCs w:val="22"/>
        </w:rPr>
      </w:pPr>
    </w:p>
    <w:p w14:paraId="15CB5586" w14:textId="5C1455C8" w:rsidR="006E4A58" w:rsidRDefault="006E4A58" w:rsidP="006E4A58">
      <w:pPr>
        <w:rPr>
          <w:rFonts w:cstheme="minorHAnsi"/>
          <w:sz w:val="22"/>
          <w:szCs w:val="22"/>
        </w:rPr>
      </w:pPr>
      <w:r>
        <w:rPr>
          <w:rFonts w:cstheme="minorHAnsi"/>
          <w:sz w:val="22"/>
          <w:szCs w:val="22"/>
        </w:rPr>
        <w:t xml:space="preserve">Singularity container installation instructions and user guide can be found here: </w:t>
      </w:r>
      <w:hyperlink r:id="rId36" w:history="1">
        <w:r w:rsidRPr="009B24B7">
          <w:rPr>
            <w:rStyle w:val="Hyperlink"/>
            <w:rFonts w:cstheme="minorHAnsi"/>
            <w:sz w:val="22"/>
            <w:szCs w:val="22"/>
          </w:rPr>
          <w:t>https://sylabs.io/guides/3.5/user-guide/</w:t>
        </w:r>
      </w:hyperlink>
    </w:p>
    <w:p w14:paraId="117400C8" w14:textId="132BBE70" w:rsidR="00CF26CE" w:rsidRDefault="00CF26CE" w:rsidP="00CF26CE">
      <w:pPr>
        <w:spacing w:line="276" w:lineRule="auto"/>
        <w:rPr>
          <w:rFonts w:cstheme="minorHAnsi"/>
          <w:sz w:val="22"/>
          <w:szCs w:val="22"/>
        </w:rPr>
      </w:pPr>
    </w:p>
    <w:p w14:paraId="10358DEE" w14:textId="77777777" w:rsidR="006E4A58" w:rsidRPr="006E4A58" w:rsidRDefault="006E4A58" w:rsidP="00CF26CE">
      <w:pPr>
        <w:spacing w:line="276" w:lineRule="auto"/>
        <w:rPr>
          <w:rFonts w:cstheme="minorHAnsi"/>
          <w:sz w:val="22"/>
          <w:szCs w:val="22"/>
        </w:rPr>
      </w:pPr>
    </w:p>
    <w:p w14:paraId="224C960A" w14:textId="77777777" w:rsidR="003D5732" w:rsidRPr="00C1219C" w:rsidRDefault="003D5732" w:rsidP="00AA42E9">
      <w:pPr>
        <w:spacing w:line="276" w:lineRule="auto"/>
        <w:rPr>
          <w:rFonts w:cstheme="minorHAnsi"/>
          <w:b/>
          <w:bCs/>
          <w:sz w:val="22"/>
          <w:szCs w:val="22"/>
        </w:rPr>
      </w:pPr>
      <w:r w:rsidRPr="00C1219C">
        <w:rPr>
          <w:rFonts w:cstheme="minorHAnsi"/>
          <w:b/>
          <w:bCs/>
          <w:sz w:val="22"/>
          <w:szCs w:val="22"/>
        </w:rPr>
        <w:t>References</w:t>
      </w:r>
    </w:p>
    <w:p w14:paraId="7AE1EF62" w14:textId="77777777" w:rsidR="00445EA4" w:rsidRDefault="00445EA4" w:rsidP="00445EA4">
      <w:pPr>
        <w:rPr>
          <w:rFonts w:cstheme="minorHAnsi"/>
          <w:sz w:val="22"/>
          <w:szCs w:val="22"/>
        </w:rPr>
      </w:pPr>
      <w:r w:rsidRPr="00E506AA">
        <w:rPr>
          <w:rFonts w:cstheme="minorHAnsi"/>
          <w:sz w:val="22"/>
          <w:szCs w:val="22"/>
        </w:rPr>
        <w:t>Zuidema &amp; Morrison, 2020</w:t>
      </w:r>
    </w:p>
    <w:p w14:paraId="48A97C36" w14:textId="77777777" w:rsidR="00445EA4" w:rsidRDefault="00445EA4" w:rsidP="00445EA4">
      <w:pPr>
        <w:rPr>
          <w:rFonts w:cstheme="minorHAnsi"/>
          <w:sz w:val="22"/>
          <w:szCs w:val="22"/>
        </w:rPr>
      </w:pPr>
      <w:r w:rsidRPr="00E506AA">
        <w:rPr>
          <w:rFonts w:cstheme="minorHAnsi"/>
          <w:sz w:val="22"/>
          <w:szCs w:val="22"/>
        </w:rPr>
        <w:t>Zaveri et al. (2016)</w:t>
      </w:r>
    </w:p>
    <w:p w14:paraId="290EF5F7" w14:textId="77777777" w:rsidR="00445EA4" w:rsidRDefault="00445EA4" w:rsidP="00445EA4">
      <w:pPr>
        <w:rPr>
          <w:rFonts w:cstheme="minorHAnsi"/>
          <w:sz w:val="22"/>
          <w:szCs w:val="22"/>
        </w:rPr>
      </w:pPr>
      <w:r w:rsidRPr="00F02C9E">
        <w:rPr>
          <w:rFonts w:cstheme="minorHAnsi"/>
          <w:sz w:val="22"/>
          <w:szCs w:val="22"/>
        </w:rPr>
        <w:t>Siebert and Döll (2010</w:t>
      </w:r>
      <w:r>
        <w:rPr>
          <w:rFonts w:cstheme="minorHAnsi"/>
          <w:sz w:val="22"/>
          <w:szCs w:val="22"/>
        </w:rPr>
        <w:t>)</w:t>
      </w:r>
    </w:p>
    <w:p w14:paraId="3DFED01C" w14:textId="77777777" w:rsidR="00445EA4" w:rsidRDefault="00445EA4" w:rsidP="00445EA4">
      <w:pPr>
        <w:rPr>
          <w:rFonts w:cstheme="minorHAnsi"/>
          <w:sz w:val="22"/>
          <w:szCs w:val="22"/>
        </w:rPr>
      </w:pPr>
      <w:r w:rsidRPr="007962BB">
        <w:rPr>
          <w:rFonts w:cstheme="minorHAnsi"/>
          <w:sz w:val="22"/>
          <w:szCs w:val="22"/>
        </w:rPr>
        <w:t>Steinfeld et al. (2006)</w:t>
      </w:r>
    </w:p>
    <w:tbl>
      <w:tblPr>
        <w:tblStyle w:val="TableGrid"/>
        <w:tblW w:w="0" w:type="auto"/>
        <w:tblInd w:w="-5" w:type="dxa"/>
        <w:tblLayout w:type="fixed"/>
        <w:tblLook w:val="04A0" w:firstRow="1" w:lastRow="0" w:firstColumn="1" w:lastColumn="0" w:noHBand="0" w:noVBand="1"/>
      </w:tblPr>
      <w:tblGrid>
        <w:gridCol w:w="2200"/>
      </w:tblGrid>
      <w:tr w:rsidR="00445EA4" w:rsidRPr="00A84A3F" w14:paraId="731B429B" w14:textId="77777777" w:rsidTr="0017464E">
        <w:tc>
          <w:tcPr>
            <w:tcW w:w="2200" w:type="dxa"/>
            <w:tcBorders>
              <w:right w:val="nil"/>
            </w:tcBorders>
          </w:tcPr>
          <w:p w14:paraId="738291AB" w14:textId="77777777" w:rsidR="00445EA4" w:rsidRPr="00A84A3F" w:rsidRDefault="00445EA4" w:rsidP="0017464E">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{"citationID":"I6jzz6Ck","properties":{"formattedCitation":"(Yamazaki et al., 2019)","plainCitation":"(Yamazaki et al., 2019)","dontUpdate":true,"noteIndex":0},"citationItems":[{"id":"LOe77wwJ/b7uiQ0vc","uris":["http://zotero.org/users/492362/items/V8YNPQ9P"],"uri":["http://zotero.org/users/492362/items/V8YNPQ9P"],"itemData":{"id":"3SfSNjse/ixGxfumE","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Yamazaki et al. (2019)</w:t>
            </w:r>
            <w:r w:rsidRPr="00A84A3F">
              <w:rPr>
                <w:rFonts w:asciiTheme="minorHAnsi" w:hAnsiTheme="minorHAnsi" w:cstheme="minorHAnsi"/>
                <w:sz w:val="21"/>
                <w:szCs w:val="21"/>
              </w:rPr>
              <w:fldChar w:fldCharType="end"/>
            </w:r>
          </w:p>
        </w:tc>
      </w:tr>
      <w:tr w:rsidR="00445EA4" w:rsidRPr="00A84A3F" w14:paraId="14F263C1" w14:textId="77777777" w:rsidTr="0017464E">
        <w:tc>
          <w:tcPr>
            <w:tcW w:w="2200" w:type="dxa"/>
            <w:tcBorders>
              <w:right w:val="nil"/>
            </w:tcBorders>
          </w:tcPr>
          <w:p w14:paraId="77D72D51" w14:textId="77777777" w:rsidR="00445EA4" w:rsidRPr="00A84A3F" w:rsidRDefault="00445EA4" w:rsidP="0017464E">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{"citationID":"HhCJ67nt","properties":{"formattedCitation":"(Gelaro et al., 2017)","plainCitation":"(Gelaro et al., 2017)","dontUpdate":true,"noteIndex":0},"citationItems":[{"id":949,"uris":["http://zotero.org/users/local/ICiTRsT1/items/XKENJKV5"],"uri":["http://zotero.org/users/local/ICiTRsT1/items/XKENJKV5"],"itemData":{"id":949,"type":"article-journal","abstract":"The Modern-Era Retrospective Analysis for Research and Applications, version 2 (MERRA-2), is the latest atmospheric reanalysis of the modern satellite era produced by NASA’s Global Modeling and Assimilation Ofﬁce (GMAO). MERRA-2 assimilates observation types not available to its predecessor, MERRA, and includes updates to the Goddard Earth Observing System (GEOS) model and analysis scheme so as to provide a viable ongoing climate analysis beyond MERRA’s terminus. While addressing known limitations of MERRA, MERRA-2 is also intended to be a development milestone for a future integrated Earth system analysis (IESA) currently under development at GMAO. This paper provides an overview of the MERRA-2 system and various performance metrics. Among the advances in MERRA-2 relevant to IESA are the assimilation of aerosol observations, several improvements to the representation of the stratosphere including ozone, and improved representations of cryospheric processes. Other improvements in the quality of MERRA-2 compared with MERRA include the reduction of some spurious trends and jumps related to changes in the observing system and reduced biases and imbalances in aspects of the water cycle. Remaining deﬁciencies are also identiﬁed. Production of MERRA-2 began in June 2014 in four processing streams and converged to a single near-real-time stream in mid-2015. MERRA-2 products are accessible online through the NASA Goddard Earth Sciences Data Information Services Center (GES DISC).","container-title":"Journal of Climate","DOI":"10.1175/JCLI-D-16-0758.1","ISSN":"0894-8755, 1520-0442","issue":"14","journalAbbreviation":"J. Climate","language":"en","page":"5419-5454","source":"DOI.org (Crossref)","title":"The Modern-Era Retrospective Analysis for Research and Applications, Version 2 (MERRA-2)","volume":"30","author":[{"family":"Gelaro","given":"Ronald"},{"family":"McCarty","given":"Will"},{"family":"Suárez","given":"Max J."},{"family":"Todling","given":"Ricardo"},{"family":"Molod","given":"Andrea"},{"family":"Takacs","given":"Lawrence"},{"family":"Randles","given":"Cynthia A."},{"family":"Darmenov","given":"Anton"},{"family":"Bosilovich","given":"Michael G."},{"family":"Reichle","given":"Rolf"},{"family":"Wargan","given":"Krzysztof"},{"family":"Coy","given":"Lawrence"},{"family":"Cullather","given":"Richard"},{"family":"Draper","given":"Clara"},{"family":"Akella","given":"Santha"},{"family":"Buchard","given":"Virginie"},{"family":"Conaty","given":"Austin"},{"family":"Silva","given":"Arlindo M.","non-dropping-particle":"da"},{"family":"Gu","given":"Wei"},{"family":"Kim","given":"Gi-Kong"},{"family":"Koster","given":"Randal"},{"family":"Lucchesi","given":"Robert"},{"family":"Merkova","given":"Dagmar"},{"family":"Nielsen","given":"Jon Eric"},{"family":"Partyka","given":"Gary"},{"family":"Pawson","given":"Steven"},{"family":"Putman","given":"William"},{"family":"Rienecker","given":"Michele"},{"family":"Schubert","given":"Siegfried D."},{"family":"Sienkiewicz","given":"Meta"},{"family":"Zhao","given":"Bin"}],"issued":{"date-parts":[["2017",7]]}}}],"schema":"https://github.com/citation-style-language/schema/raw/master/csl-citation.json"}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Gelaro et al. (2017)</w:t>
            </w:r>
            <w:r w:rsidRPr="00A84A3F">
              <w:rPr>
                <w:rFonts w:asciiTheme="minorHAnsi" w:hAnsiTheme="minorHAnsi" w:cstheme="minorHAnsi"/>
                <w:sz w:val="21"/>
                <w:szCs w:val="21"/>
              </w:rPr>
              <w:fldChar w:fldCharType="end"/>
            </w:r>
          </w:p>
        </w:tc>
      </w:tr>
      <w:tr w:rsidR="00445EA4" w:rsidRPr="00A84A3F" w14:paraId="6C0BD074" w14:textId="77777777" w:rsidTr="0017464E">
        <w:tc>
          <w:tcPr>
            <w:tcW w:w="2200" w:type="dxa"/>
            <w:tcBorders>
              <w:right w:val="nil"/>
            </w:tcBorders>
          </w:tcPr>
          <w:p w14:paraId="31E9A92C" w14:textId="77777777" w:rsidR="00445EA4" w:rsidRPr="00A84A3F" w:rsidRDefault="00445EA4" w:rsidP="0017464E">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{"citationID":"5nCQfLV2","properties":{"formattedCitation":"(Lehner et al., 2011; Zuidema &amp; Morrison, 2020)","plainCitation":"(Lehner et al., 2011; Zuidema &amp; Morrison, 2020)","dontUpdate":true,"noteIndex":0},"citationItems":[{"id":954,"uris":["http://zotero.org/users/local/ICiTRsT1/items/G7UW8FVN"],"uri":["http://zotero.org/users/local/ICiTRsT1/items/G7UW8FVN"],"itemData":{"id":954,"type":"article-journal","container-title":"Frontiers in Ecology and the Environment","DOI":"10.1890/100125","ISSN":"1540-9295, 1540-9309","issue":"9","journalAbbreviation":"Frontiers in Ecology and the Environment","language":"en","page":"494-502","source":"DOI.org (Crossref)","title":"High‐resolution mapping of the world's reservoirs and dams for sustainable river‐flow management","volume":"9","author":[{"family":"Lehner","given":"Bernhard"},{"family":"Liermann","given":"Catherine Reidy"},{"family":"Revenga","given":"Carmen"},{"family":"Vörösmarty","given":"Charles"},{"family":"Fekete","given":"Balazs"},{"family":"Crouzet","given":"Philippe"},{"family":"Döll","given":"Petra"},{"family":"Endejan","given":"Marcel"},{"family":"Frenken","given":"Karen"},{"family":"Magome","given":"Jun"},{"family":"Nilsson","given":"Christer"},{"family":"Robertson","given":"James C"},{"family":"Rödel","given":"Raimund"},{"family":"Sindorf","given":"Nikolai"},{"family":"Wisser","given":"Dominik"}],"issued":{"date-parts":[["2011",11]]}}},{"id":988,"uris":["http://zotero.org/users/local/ICiTRsT1/items/SDBGF5GE"],"uri":["http://zotero.org/users/local/ICiTRsT1/items/SDBGF5GE"],"itemData":{"id":988,"type":"article","abstract":"To accurately represent the routing and storage of water through terrestrial river networks, macro-scale hydrologic models require accurate representations of impounded water-bodies throughout the model domain. The Hydrologically-Consistent Dams (HydroConDams) dataset provides a critical compilation and correction of available datasets for the Conterminous United States (CONUS). HydroConDams provides locations for the single major point of outflow of reservoirs, maximum capacity information, inundated surface area, upstream catchment area, dam construction year, and primary dam purpose. These data are considered appropriate for representing the routing and storage effects of impounded waterbodies along river networks for meso- to macro-scale models of terrestrial hydrology and the land-surface (pixel-sizes from 100’s m to 100’s km). These data are not considered suitable for fine-scale characterization of individual impounded water-bodies, the integrity of impoundment structures, flood risk up or down-stream of these structures, or any other purpose where risks to life or property are under evaluation. No guarantee of accuracy is stated or implied in the dissemination of this dataset. V2 update: Minor database fixes. Include global data, including 27 large global lakes from the Global Lake and Wetland Database.","note":"type: dataset\nDOI: 10.7910/DVN/5YBWWI","publisher":"Harvard Dataverse","source":"DOI.org (Datacite)","title":"Hydrologically Consistent Dams Database (version 2.0)","URL":"https://dataverse.harvard.edu/citation?persistentId=doi:10.7910/DVN/5YBWWI","author":[{"family":"Zuidema","given":"Shan"},{"family":"Morrison","given":"Rachel"}],"accessed":{"date-parts":[["2022",1,12]]},"issued":{"date-parts":[["2020"]]}}}],"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Lehner et al. (2011); Zuidema &amp; Morrison (2020)</w:t>
            </w:r>
            <w:r w:rsidRPr="00A84A3F">
              <w:rPr>
                <w:rFonts w:asciiTheme="minorHAnsi" w:hAnsiTheme="minorHAnsi" w:cstheme="minorHAnsi"/>
                <w:sz w:val="21"/>
                <w:szCs w:val="21"/>
              </w:rPr>
              <w:fldChar w:fldCharType="end"/>
            </w:r>
          </w:p>
        </w:tc>
      </w:tr>
      <w:tr w:rsidR="00445EA4" w:rsidRPr="00A84A3F" w14:paraId="31C5D6E9" w14:textId="77777777" w:rsidTr="0017464E">
        <w:tc>
          <w:tcPr>
            <w:tcW w:w="2200" w:type="dxa"/>
            <w:tcBorders>
              <w:right w:val="nil"/>
            </w:tcBorders>
          </w:tcPr>
          <w:p w14:paraId="1C48D952" w14:textId="77777777" w:rsidR="00445EA4" w:rsidRPr="00A84A3F" w:rsidRDefault="00445EA4" w:rsidP="0017464E">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{"citationID":"kuRlQoYg","properties":{"formattedCitation":"(Fischer et al., 2008)","plainCitation":"(Fischer et al., 2008)","dontUpdate":true,"noteIndex":0},"citationItems":[{"id":1230,"uris":["http://zotero.org/users/local/ICiTRsT1/items/FNHMADYX"],"uri":["http://zotero.org/users/local/ICiTRsT1/items/FNHMADYX"],"itemData":{"id":1230,"type":"article-journal","container-title":"IIASA, Laxenburg, Austria and FAO, Rome, Italy.","title":"Global Agro-ecological Zones Assessment for Agriculture (GAEZ 2008)","author":[{"family":"Fischer","given":"G."},{"family":"Nachtergaele","given":"F."},{"family":"Prieler","given":"S."},{"family":"Velthuizen","given":"H.T.","non-dropping-particle":"van"},{"family":"Verelst","given":"L."},{"family":"Wiberg","given":"D."}],"issued":{"date-parts":[["2008"]]}}}],"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Fischer et al. (2008)</w:t>
            </w:r>
            <w:r w:rsidRPr="00A84A3F">
              <w:rPr>
                <w:rFonts w:asciiTheme="minorHAnsi" w:hAnsiTheme="minorHAnsi" w:cstheme="minorHAnsi"/>
                <w:sz w:val="21"/>
                <w:szCs w:val="21"/>
              </w:rPr>
              <w:fldChar w:fldCharType="end"/>
            </w:r>
          </w:p>
        </w:tc>
      </w:tr>
      <w:tr w:rsidR="00445EA4" w:rsidRPr="00A84A3F" w14:paraId="25D6E380" w14:textId="77777777" w:rsidTr="0017464E">
        <w:tc>
          <w:tcPr>
            <w:tcW w:w="2200" w:type="dxa"/>
            <w:tcBorders>
              <w:right w:val="nil"/>
            </w:tcBorders>
          </w:tcPr>
          <w:p w14:paraId="0DD2845C" w14:textId="77777777" w:rsidR="00445EA4" w:rsidRPr="00A84A3F" w:rsidRDefault="00445EA4" w:rsidP="0017464E">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{"citationID":"hJDajRKb","properties":{"formattedCitation":"(\\uc0\\u8220{}Digital soil map of the world and derived soil properties,\\uc0\\u8221{} 2003; Yang et al., 2016)","plainCitation":"(“Digital soil map of the world and derived soil properties,” 2003; Yang et al., 2016)","dontUpdate":true,"noteIndex":0},"citationItems":[{"id":985,"uris":["http://zotero.org/users/local/ICiTRsT1/items/R3DU4ATJ"],"uri":["http://zotero.org/users/local/ICiTRsT1/items/R3DU4ATJ"],"itemData":{"id":985,"type":"article-journal","abstract":"Plant rooting depth (Zr) is a key parameter in hydrological and biogeochemical models, yet the global spatial distribution of Zr is largely unknown due to the difﬁculties in its direct measurement. Additionally, Zr observations are usually only representative of a single plant or several plants, which can differ greatly from the effective Zr over a modeling unit (e.g., catchment or grid-box). Here, we provide a global parameterization of an analytical Zr model that balances the marginal carbon cost and beneﬁt of deeper roots, and produce a climatological (i.e., 1982–2010 average) global Zr map. To test the Zr estimates, we apply the estimated Zr in a highly transparent hydrological model (i.e., the Budyko-Choudhury-Porporato (BCP) model) to estimate mean annual actual evapotranspiration (E) across the globe. We then compare the estimated E with both water balance-based E observations at 32 major catchments and satellite grid-box retrievals across the globe. Our results show that the BCP model, when implemented with Zr estimated herein, optimally reproduced the spatial pattern of E at both scales (i.e., R2 5 0.94, RMSD 5 74 mm yr21 for catchments, and R2 5 0.90, RMSD 5 125 mm yr21 for grid-boxes) and provides improved model outputs when compared to BCP model results from two already existing global Zr data sets. These results suggest that our Zr estimates can be effectively used in state-of-the-art hydrological models, and potentially biogeochemical models, where the determination of Zr currently largely relies on biome type-based look-up tables.","container-title":"Water Resources Research","DOI":"10.1002/2016WR019392","ISSN":"00431397","issue":"10","journalAbbreviation":"Water Resour. Res.","language":"en","page":"8260-8276","source":"DOI.org (Crossref)","title":"Global estimation of effective plant rooting depth: Implications for hydrological modeling: GLOBAL HYDROLOGICAL EFFECTIVE ROOTING DEPTH","title-short":"Global estimation of effective plant rooting depth","volume":"52","author":[{"family":"Yang","given":"Yuting"},{"family":"Donohue","given":"Randall J."},{"family":"McVicar","given":"Tim R."}],"issued":{"date-parts":[["2016",10]]}}},{"id":1224,"uris":["http://zotero.org/users/local/ICiTRsT1/items/JLJRMLLS"],"uri":["http://zotero.org/users/local/ICiTRsT1/items/JLJRMLLS"],"itemData":{"id":1224,"type":"map","abstract":"The CD-ROM contains two types of files, DSMW map sheets and derived soil properties files with images derived from the Soil map of the World. DMSW consists of the data from 10 map sheets: Africa, North America, Central America, South America, Europe, Central and Northeast Asia, Near East, Far East, Southeast Asia, and Australiasia. The maps are available in four formats: two vector formats (ARC/INFO Native and Export) and two raster formats (ERDAS and IDRISI). The derived soil properties files include programs that interpret the maps in terms of parameters such as pH, organic carbon content, C/N ratio, clay mineralogy, soil depth, soil and terrain stability for specific crop production, soil moisture storage capacity and soil drainage class","call-number":"G3201.J3 2003 .F6","edition":"Rev. 1","event-place":"Rome, Italy","ISBN":"978-92-5-104895-5","note":"medium: electronic resource\nnumber-of-pages: 1\ncollection-number: 1\ncollection-title: FAO land and water digital media series\nOCLC: ocm52200846","publisher":"FAO","publisher-place":"Rome, Italy","source":"Library of Congress ISBN","title":"Digital soil map of the world and derived soil properties","issued":{"date-parts":[["2003"]]}}}],"schema":"https://github.com/citation-style-language/schema/raw/master/csl-citation.json"}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sz w:val="21"/>
                <w:szCs w:val="21"/>
              </w:rPr>
              <w:t>FAO/UNESCO (2003); Yang et al. (2016)</w:t>
            </w:r>
            <w:r w:rsidRPr="00A84A3F">
              <w:rPr>
                <w:rFonts w:asciiTheme="minorHAnsi" w:hAnsiTheme="minorHAnsi" w:cstheme="minorHAnsi"/>
                <w:sz w:val="21"/>
                <w:szCs w:val="21"/>
              </w:rPr>
              <w:fldChar w:fldCharType="end"/>
            </w:r>
          </w:p>
          <w:p w14:paraId="602C7D7C" w14:textId="77777777" w:rsidR="00445EA4" w:rsidRPr="00A84A3F" w:rsidRDefault="00445EA4" w:rsidP="0017464E">
            <w:pPr>
              <w:rPr>
                <w:rFonts w:asciiTheme="minorHAnsi" w:hAnsiTheme="minorHAnsi" w:cstheme="minorHAnsi"/>
                <w:sz w:val="21"/>
                <w:szCs w:val="21"/>
              </w:rPr>
            </w:pPr>
          </w:p>
        </w:tc>
      </w:tr>
      <w:tr w:rsidR="00445EA4" w:rsidRPr="00A84A3F" w14:paraId="6EE5C228" w14:textId="77777777" w:rsidTr="0017464E">
        <w:tc>
          <w:tcPr>
            <w:tcW w:w="2200" w:type="dxa"/>
            <w:tcBorders>
              <w:right w:val="nil"/>
            </w:tcBorders>
          </w:tcPr>
          <w:p w14:paraId="3FE27D17" w14:textId="77777777" w:rsidR="00445EA4" w:rsidRPr="00A84A3F" w:rsidRDefault="00445EA4" w:rsidP="0017464E">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{"citationID":"mhpAwaph","properties":{"formattedCitation":"(Huss &amp; Hock, 2015)","plainCitation":"(Huss &amp; Hock, 2015)","dontUpdate":true,"noteIndex":0},"citationItems":[{"id":908,"uris":["http://zotero.org/users/local/ICiTRsT1/items/MFNIKIQU"],"uri":["http://zotero.org/users/local/ICiTRsT1/items/MFNIKIQU"],"itemData":{"id":908,"type":"article-journal","abstract":"The anticipated retreat of glaciers around the globe will pose far-reaching challenges to the management of fresh water resources and signiﬁcantly contribute to sea-level rise within the coming decades. Here, we present a new model for calculating the twenty-ﬁrst century mass changes of all glaciers on Earth outside the ice sheets. The Global Glacier Evolution Model (GloGEM) includes mass loss due to frontal ablation at marine-terminating glacier fronts and accounts for glacier advance/retreat and surface elevation changes. Simulations are driven with monthly near-surface air temperature and precipitation from 14 Global Circulation Models forced by RCP2.6, RCP4.5, and RCP8.5 emission scenarios. Depending on the scenario, the model yields a global glacier volume loss of 25–48% between 2010 and 2100. For calculating glacier contribution to sea-level rise, we account for ice located below sea-level presently displacing ocean water. This effect reduces the glacier contribution by 11–14%, so that our model predicts a sea-level equivalent (multi-model mean ±1 standard deviation) of 79±24 mm (RCP2.6), 108±28 mm (RCP4.5), and 157±31 mm (RCP8.5). Mass losses by frontal ablation account for 10% of total ablation globally, and up to </w:instrText>
            </w:r>
            <w:r w:rsidRPr="00A84A3F">
              <w:rPr>
                <w:rFonts w:ascii="Cambria Math" w:hAnsi="Cambria Math" w:cs="Cambria Math"/>
                <w:sz w:val="21"/>
                <w:szCs w:val="21"/>
              </w:rPr>
              <w:instrText>∼</w:instrText>
            </w:r>
            <w:r w:rsidRPr="00A84A3F">
              <w:rPr>
                <w:rFonts w:asciiTheme="minorHAnsi" w:hAnsiTheme="minorHAnsi" w:cstheme="minorHAnsi"/>
                <w:sz w:val="21"/>
                <w:szCs w:val="21"/>
              </w:rPr>
              <w:instrText xml:space="preserve">30% regionally. Regional equilibrium line altitudes are projected to rise by </w:instrText>
            </w:r>
            <w:r w:rsidRPr="00A84A3F">
              <w:rPr>
                <w:rFonts w:ascii="Cambria Math" w:hAnsi="Cambria Math" w:cs="Cambria Math"/>
                <w:sz w:val="21"/>
                <w:szCs w:val="21"/>
              </w:rPr>
              <w:instrText>∼</w:instrText>
            </w:r>
            <w:r w:rsidRPr="00A84A3F">
              <w:rPr>
                <w:rFonts w:asciiTheme="minorHAnsi" w:hAnsiTheme="minorHAnsi" w:cstheme="minorHAnsi"/>
                <w:sz w:val="21"/>
                <w:szCs w:val="21"/>
              </w:rPr>
              <w:instrText xml:space="preserve">100–800 m until 2100, but the effect on ice wastage depends on initial glacier hypsometries.","container-title":"Frontiers in Earth Science","DOI":"10.3389/feart.2015.00054","ISSN":"2296-6463","journalAbbreviation":"Front. Earth Sci.","language":"en","source":"DOI.org (Crossref)","title":"A new model for global glacier change and sea-level rise","URL":"http://journal.frontiersin.org/Article/10.3389/feart.2015.00054/abstract","volume":"3","author":[{"family":"Huss","given":"Matthias"},{"family":"Hock","given":"Regine"}],"accessed":{"date-parts":[["2022",1,12]]},"issued":{"date-parts":[["2015",9,30]]}}}],"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Huss &amp; Hock (2015)</w:t>
            </w:r>
            <w:r w:rsidRPr="00A84A3F">
              <w:rPr>
                <w:rFonts w:asciiTheme="minorHAnsi" w:hAnsiTheme="minorHAnsi" w:cstheme="minorHAnsi"/>
                <w:sz w:val="21"/>
                <w:szCs w:val="21"/>
              </w:rPr>
              <w:fldChar w:fldCharType="end"/>
            </w:r>
          </w:p>
        </w:tc>
      </w:tr>
      <w:tr w:rsidR="00445EA4" w:rsidRPr="00A84A3F" w14:paraId="2ED94A4B" w14:textId="77777777" w:rsidTr="0017464E">
        <w:tc>
          <w:tcPr>
            <w:tcW w:w="2200" w:type="dxa"/>
            <w:tcBorders>
              <w:right w:val="nil"/>
            </w:tcBorders>
          </w:tcPr>
          <w:p w14:paraId="7F565A76" w14:textId="77777777" w:rsidR="00445EA4" w:rsidRPr="00A84A3F" w:rsidRDefault="00445EA4" w:rsidP="0017464E">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{"citationID":"ok2BZM1H","properties":{"formattedCitation":"(Portmann et al., 2010)","plainCitation":"(Portmann et al., 2010)","dontUpdate":true,"noteIndex":0},"citationItems":[{"id":812,"uris":["http://zotero.org/users/local/ICiTRsT1/items/ELZNYRJA"],"uri":["http://zotero.org/users/local/ICiTRsT1/items/ELZNYRJA"],"itemData":{"id":812,"type":"article-journal","container-title":"Global Biogeochemical Cycles","DOI":"10.1029/2008GB003435","ISSN":"08866236","issue":"1","journalAbbreviation":"Global Biogeochem. Cycles","language":"en","page":"n/a-n/a","source":"DOI.org (Crossref)","title":"MIRCA2000-Global monthly irrigated and rainfed crop areas around the year 2000: A new high-resolution data set for agricultural and hydrological modeling: MONTHLY IRRIGATED AND RAINFED CROP AREAS","title-short":"MIRCA2000-Global monthly irrigated and rainfed crop areas around the year 2000","volume":"24","author":[{"family":"Portmann","given":"Felix T."},{"family":"Siebert","given":"Stefan"},{"family":"Döll","given":"Petra"}],"issued":{"date-parts":[["2010",3]]}}}],"schema":"https://github.com/citation-style-language/schema/raw/master/csl-citation.json"}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Portmann et al. (2010)</w:t>
            </w:r>
            <w:r w:rsidRPr="00A84A3F">
              <w:rPr>
                <w:rFonts w:asciiTheme="minorHAnsi" w:hAnsiTheme="minorHAnsi" w:cstheme="minorHAnsi"/>
                <w:sz w:val="21"/>
                <w:szCs w:val="21"/>
              </w:rPr>
              <w:fldChar w:fldCharType="end"/>
            </w:r>
          </w:p>
        </w:tc>
      </w:tr>
      <w:tr w:rsidR="00445EA4" w:rsidRPr="00A84A3F" w14:paraId="6DFF2F1D" w14:textId="77777777" w:rsidTr="0017464E">
        <w:tc>
          <w:tcPr>
            <w:tcW w:w="2200" w:type="dxa"/>
            <w:tcBorders>
              <w:right w:val="nil"/>
            </w:tcBorders>
          </w:tcPr>
          <w:p w14:paraId="6103E899" w14:textId="77777777" w:rsidR="00445EA4" w:rsidRPr="00A84A3F" w:rsidRDefault="00445EA4" w:rsidP="0017464E">
            <w:pPr>
              <w:rPr>
                <w:rFonts w:asciiTheme="minorHAnsi" w:hAnsiTheme="minorHAnsi" w:cstheme="minorHAnsi"/>
                <w:sz w:val="21"/>
                <w:szCs w:val="21"/>
              </w:rPr>
            </w:pPr>
            <w:r w:rsidRPr="00A84A3F">
              <w:rPr>
                <w:rFonts w:asciiTheme="minorHAnsi" w:hAnsiTheme="minorHAnsi" w:cstheme="minorHAnsi"/>
                <w:sz w:val="21"/>
                <w:szCs w:val="21"/>
              </w:rPr>
              <w:t xml:space="preserve">FAO (2015) </w:t>
            </w:r>
          </w:p>
        </w:tc>
      </w:tr>
      <w:tr w:rsidR="00445EA4" w:rsidRPr="00A84A3F" w14:paraId="55675C7F" w14:textId="77777777" w:rsidTr="0017464E">
        <w:tc>
          <w:tcPr>
            <w:tcW w:w="2200" w:type="dxa"/>
            <w:tcBorders>
              <w:right w:val="nil"/>
            </w:tcBorders>
          </w:tcPr>
          <w:p w14:paraId="71BF5D33" w14:textId="77777777" w:rsidR="00445EA4" w:rsidRPr="00A84A3F" w:rsidRDefault="00445EA4" w:rsidP="0017464E">
            <w:pPr>
              <w:rPr>
                <w:rFonts w:asciiTheme="minorHAnsi" w:hAnsiTheme="minorHAnsi" w:cstheme="minorHAnsi"/>
                <w:sz w:val="21"/>
                <w:szCs w:val="21"/>
              </w:rPr>
            </w:pP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{"citationID":"ScVmx6VZ","properties":{"formattedCitation":"(Petra D\\uc0\\u246{}ll &amp; Siebert, 2002)","plainCitation":"(Petra Döll &amp; Siebert, 2002)","dontUpdate":true,"noteIndex":0},"citationItems":[{"id":1012,"uris":["http://zotero.org/users/local/ICiTRsT1/items/MUNIJZHH"],"uri":["http://zotero.org/users/local/ICiTRsT1/items/MUNIJZHH"],"itemData":{"id":1012,"type":"article-journal","container-title":"Water Resources Research","DOI":"10.1029/2001WR000355","ISSN":"00431397","issue":"4","journalAbbreviation":"Water Resour. Res.","language":"en","page":"8-1-8-10","source":"DOI.org (Crossref)","title":"Global modeling of irrigation water requirements: GLOBAL MODELING OF IRRIGATION WATER REQUIREMENTS","title-short":"Global modeling of irrigation water requirements","volume":"38","author":[{"family":"Döll","given":"Petra"},{"family":"Siebert","given":"Stefan"}],"issued":{"date-parts":[["2002",4]]}}}],"schema":"https://github.com/citation-style-language/schema/raw/master/csl-citation.json"}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sz w:val="21"/>
                <w:szCs w:val="21"/>
              </w:rPr>
              <w:t>Döll &amp; Siebert (2002)</w:t>
            </w:r>
            <w:r w:rsidRPr="00A84A3F">
              <w:rPr>
                <w:rFonts w:asciiTheme="minorHAnsi" w:hAnsiTheme="minorHAnsi" w:cstheme="minorHAnsi"/>
                <w:sz w:val="21"/>
                <w:szCs w:val="21"/>
              </w:rPr>
              <w:fldChar w:fldCharType="end"/>
            </w:r>
          </w:p>
        </w:tc>
      </w:tr>
      <w:tr w:rsidR="00445EA4" w:rsidRPr="00A84A3F" w14:paraId="325180B8" w14:textId="77777777" w:rsidTr="0017464E">
        <w:tc>
          <w:tcPr>
            <w:tcW w:w="2200" w:type="dxa"/>
            <w:tcBorders>
              <w:right w:val="nil"/>
            </w:tcBorders>
          </w:tcPr>
          <w:p w14:paraId="79544E6C" w14:textId="77777777" w:rsidR="00445EA4" w:rsidRPr="00A84A3F" w:rsidRDefault="00445EA4" w:rsidP="0017464E">
            <w:pPr>
              <w:rPr>
                <w:rFonts w:asciiTheme="minorHAnsi" w:hAnsiTheme="minorHAnsi" w:cstheme="minorHAnsi"/>
                <w:sz w:val="21"/>
                <w:szCs w:val="21"/>
              </w:rPr>
            </w:pPr>
            <w:r w:rsidRPr="00A84A3F">
              <w:rPr>
                <w:rFonts w:asciiTheme="minorHAnsi" w:hAnsiTheme="minorHAnsi" w:cstheme="minorHAnsi"/>
                <w:sz w:val="21"/>
                <w:szCs w:val="21"/>
              </w:rPr>
              <w:t xml:space="preserve">FAO/UNESCO (2003), with derived data described by </w:t>
            </w:r>
            <w:r w:rsidRPr="00A84A3F">
              <w:rPr>
                <w:rFonts w:asciiTheme="minorHAnsi" w:hAnsiTheme="minorHAnsi" w:cstheme="minorHAnsi"/>
                <w:sz w:val="21"/>
                <w:szCs w:val="21"/>
              </w:rPr>
              <w:fldChar w:fldCharType="begin"/>
            </w:r>
            <w:r w:rsidRPr="00A84A3F">
              <w:rPr>
                <w:rFonts w:asciiTheme="minorHAnsi" w:hAnsiTheme="minorHAnsi" w:cstheme="minorHAnsi"/>
                <w:sz w:val="21"/>
                <w:szCs w:val="21"/>
              </w:rPr>
              <w:instrText xml:space="preserve"> ADDIN ZOTERO_ITEM CSL_CITATION {"citationID":"MS1KWfTg","properties":{"formattedCitation":"(Wisser et al., 2008)","plainCitation":"(Wisser et al., 2008)","dontUpdate":true,"noteIndex":0},"citationItems":[{"id":977,"uris":["http://zotero.org/users/local/ICiTRsT1/items/HEBMI47C"],"uri":["http://zotero.org/users/local/ICiTRsT1/items/HEBMI47C"],"itemData":{"id":977,"type":"article-journal","container-title":"Geophysical Research Letters","DOI":"10.1029/2008GL035296","ISSN":"0094-8276","issue":"24","journalAbbreviation":"Geophys. Res. Lett.","language":"en","page":"L24408","source":"DOI.org (Crossref)","title":"Global irrigation water demand: Variability and uncertainties arising from agricultural and climate data sets","title-short":"Global irrigation water demand","volume":"35","author":[{"family":"Wisser","given":"D"},{"family":"Frolking","given":"Steve"},{"family":"Douglas","given":"Ellen M."},{"family":"Fekete","given":"Balazs M."},{"family":"Vörösmarty","given":"Charles J."},{"family":"Schumann","given":"Andreas H."}],"issued":{"date-parts":[["2008",12,31]]}}}],"schema":"https://github.com/citation-style-language/schema/raw/master/csl-citation.json"} </w:instrText>
            </w:r>
            <w:r w:rsidRPr="00A84A3F">
              <w:rPr>
                <w:rFonts w:asciiTheme="minorHAnsi" w:hAnsiTheme="minorHAnsi" w:cstheme="minorHAnsi"/>
                <w:sz w:val="21"/>
                <w:szCs w:val="21"/>
              </w:rPr>
              <w:fldChar w:fldCharType="separate"/>
            </w:r>
            <w:r w:rsidRPr="00A84A3F">
              <w:rPr>
                <w:rFonts w:asciiTheme="minorHAnsi" w:hAnsiTheme="minorHAnsi" w:cstheme="minorHAnsi"/>
                <w:noProof/>
                <w:sz w:val="21"/>
                <w:szCs w:val="21"/>
              </w:rPr>
              <w:t>Wisser et al. (2008)</w:t>
            </w:r>
            <w:r w:rsidRPr="00A84A3F">
              <w:rPr>
                <w:rFonts w:asciiTheme="minorHAnsi" w:hAnsiTheme="minorHAnsi" w:cstheme="minorHAnsi"/>
                <w:sz w:val="21"/>
                <w:szCs w:val="21"/>
              </w:rPr>
              <w:fldChar w:fldCharType="end"/>
            </w:r>
          </w:p>
        </w:tc>
      </w:tr>
    </w:tbl>
    <w:p w14:paraId="7BC3D381" w14:textId="77777777" w:rsidR="00445EA4" w:rsidRDefault="00445EA4" w:rsidP="00445EA4">
      <w:r w:rsidRPr="00530CD9">
        <w:rPr>
          <w:rFonts w:cstheme="minorHAnsi"/>
          <w:sz w:val="22"/>
          <w:szCs w:val="22"/>
        </w:rPr>
        <w:fldChar w:fldCharType="begin"/>
      </w:r>
      <w:r w:rsidRPr="00530CD9">
        <w:rPr>
          <w:rFonts w:cstheme="minorHAnsi"/>
          <w:sz w:val="22"/>
          <w:szCs w:val="22"/>
        </w:rPr>
        <w:instrText xml:space="preserve"> ADDIN ZOTERO_ITEM CSL_CITATION {"citationID":"mAXQPcVE","properties":{"formattedCitation":"(V\\uc0\\u246{}r\\uc0\\u246{}smarty et al., 2000)","plainCitation":"(Vörösmarty et al., 2000)","noteIndex":0},"citationItems":[{"id":971,"uris":["http://zotero.org/users/local/ICiTRsT1/items/7ILIQJMD"],"uri":["http://zotero.org/users/local/ICiTRsT1/items/7ILIQJMD"],"itemData":{"id":971,"type":"article-journal","container-title":"Science","DOI":"10.1126/science.289.5477.284","ISSN":"0036-8075, 1095-9203","issue":"5477","journalAbbreviation":"Science","language":"en","page":"284-288","source":"DOI.org (Crossref)","title":"Global Water Resources: Vulnerability from Climate Change and Population Growth","title-short":"Global Water Resources","volume":"289","author":[{"family":"Vörösmarty","given":"C. J."},{"family":"Green","given":"Pamela"},{"family":"Salisbury","given":"Joseph"},{"family":"Lammers","given":"Richard B."}],"issued":{"date-parts":[["2000",7,14]]}}}],"schema":"https://github.com/citation-style-language/schema/raw/master/csl-citation.json"} </w:instrText>
      </w:r>
      <w:r w:rsidRPr="00530CD9">
        <w:rPr>
          <w:rFonts w:cstheme="minorHAnsi"/>
          <w:sz w:val="22"/>
          <w:szCs w:val="22"/>
        </w:rPr>
        <w:fldChar w:fldCharType="separate"/>
      </w:r>
      <w:r w:rsidRPr="00530CD9">
        <w:rPr>
          <w:rFonts w:cstheme="minorHAnsi"/>
          <w:sz w:val="22"/>
          <w:szCs w:val="22"/>
        </w:rPr>
        <w:t>(Vörösmarty et al., 2000)</w:t>
      </w:r>
      <w:r w:rsidRPr="00530CD9">
        <w:rPr>
          <w:rFonts w:cstheme="minorHAnsi"/>
          <w:sz w:val="22"/>
          <w:szCs w:val="22"/>
        </w:rPr>
        <w:fldChar w:fldCharType="end"/>
      </w:r>
      <w:r w:rsidRPr="00530CD9">
        <w:rPr>
          <w:rFonts w:cstheme="minorHAnsi"/>
          <w:sz w:val="22"/>
          <w:szCs w:val="22"/>
        </w:rPr>
        <w:t xml:space="preserve">, MERIT </w:t>
      </w:r>
      <w:r w:rsidRPr="00530CD9">
        <w:rPr>
          <w:rFonts w:cstheme="minorHAnsi"/>
          <w:sz w:val="22"/>
          <w:szCs w:val="22"/>
        </w:rPr>
        <w:fldChar w:fldCharType="begin"/>
      </w:r>
      <w:r w:rsidRPr="00530CD9">
        <w:rPr>
          <w:rFonts w:cstheme="minorHAnsi"/>
          <w:sz w:val="22"/>
          <w:szCs w:val="22"/>
        </w:rPr>
        <w:instrText xml:space="preserve"> ADDIN ZOTERO_ITEM CSL_CITATION {"citationID":"l7jQo15o","properties":{"formattedCitation":"(Yamazaki et al., 2019)","plainCitation":"(Yamazaki et al., 2019)","noteIndex":0},"citationItems":[{"id":"LOe77wwJ/b7uiQ0vc","uris":["http://zotero.org/users/492362/items/V8YNPQ9P"],"uri":["http://zotero.org/users/492362/items/V8YNPQ9P"],"itemData":{"id":5931,"type":"article-journal","container-title":"Water Resources Research","DOI":"10.1029/2019WR024873","ISSN":"0043-1397, 1944-7973","issue":"6","journalAbbreviation":"Water Resour. Res.","language":"en","page":"5053-5073","source":"DOI.org (Crossref)","title":"MERIT Hydro: A High‐Resolution Global Hydrography Map Based on Latest Topography Dataset","title-short":"MERIT Hydro","volume":"55","author":[{"family":"Yamazaki","given":"Dai"},{"family":"Ikeshima","given":"Daiki"},{"family":"Sosa","given":"Jeison"},{"family":"Bates","given":"Paul D."},{"family":"Allen","given":"George H."},{"family":"Pavelsky","given":"Tamlin M."}],"issued":{"date-parts":[["2019",6]]}}}],"schema":"https://github.com/citation-style-language/schema/raw/master/csl-citation.json"} </w:instrText>
      </w:r>
      <w:r w:rsidRPr="00530CD9">
        <w:rPr>
          <w:rFonts w:cstheme="minorHAnsi"/>
          <w:sz w:val="22"/>
          <w:szCs w:val="22"/>
        </w:rPr>
        <w:fldChar w:fldCharType="separate"/>
      </w:r>
      <w:r w:rsidRPr="00530CD9">
        <w:rPr>
          <w:rFonts w:cstheme="minorHAnsi"/>
          <w:sz w:val="22"/>
          <w:szCs w:val="22"/>
        </w:rPr>
        <w:t>(Yamazaki et al., 2019)</w:t>
      </w:r>
      <w:r w:rsidRPr="00530CD9">
        <w:rPr>
          <w:rFonts w:cstheme="minorHAnsi"/>
          <w:sz w:val="22"/>
          <w:szCs w:val="22"/>
        </w:rPr>
        <w:fldChar w:fldCharType="end"/>
      </w:r>
      <w:r w:rsidRPr="00530CD9">
        <w:rPr>
          <w:rFonts w:cstheme="minorHAnsi"/>
          <w:sz w:val="22"/>
          <w:szCs w:val="22"/>
        </w:rPr>
        <w:t xml:space="preserve">, and HydroSHEDS </w:t>
      </w:r>
      <w:r w:rsidRPr="00530CD9">
        <w:rPr>
          <w:rFonts w:cstheme="minorHAnsi"/>
          <w:sz w:val="22"/>
          <w:szCs w:val="22"/>
        </w:rPr>
        <w:fldChar w:fldCharType="begin"/>
      </w:r>
      <w:r w:rsidRPr="00530CD9">
        <w:rPr>
          <w:rFonts w:cstheme="minorHAnsi"/>
          <w:sz w:val="22"/>
          <w:szCs w:val="22"/>
        </w:rPr>
        <w:instrText xml:space="preserve"> ADDIN ZOTERO_ITEM CSL_CITATION {"citationID":"banqe4Fh","properties":{"formattedCitation":"(Lehner et al., 2008)","plainCitation":"(Lehner et al., 2008)","noteIndex":0},"citationItems":[{"id":"LOe77wwJ/N6EQfuAG","uris":["http://zotero.org/users/492362/items/4IV9ZFJR"],"uri":["http://zotero.org/users/492362/items/4IV9ZFJR"],"itemData":{"id":1134,"type":"article-journal","abstract":"To study the Earth system and to better understand the implications of global environmental change, there is a growing need for large-scale hydrographic data sets that serve as prerequisites in a variety of analyses and applications, ranging from regional watershed and freshwater conservation planning to global hydrological, climate, biogeochemical, and land surface modeling. Yet while countless hydrographic maps exist for well-known river basins and individual nations, there is a lack of seamless high-quality data on large scales such as continents or the entire globe. Data for many large international basins are patchy, and remote areas are often poorly mapped. In response to these limitations, a team of scientists has developed data and created maps of the world's rivers that provide the research community with more reliable information about where streams and watersheds occur on the Earth's surface and how water drains the landscape. The new product, known as HydroSHEDS (Hydrological Data and Maps Based on Shuttle Elevation Derivatives at Multiple Scales), provides this information at a resolution and quality unachieved by previous global data sets, such as HYDRO1k [U.S. Geological Survey (USGS), 2000].","container-title":"Eos, Transactions American Geophysical Union","DOI":"10.1029/2008EO100001","ISSN":"2324-9250","issue":"10","journalAbbreviation":"Eos Trans. AGU","language":"en","page":"93-94","source":"Wiley Online Library","title":"New Global Hydrography Derived From Spaceborne Elevation Data","volume":"89","author":[{"family":"Lehner","given":"Bernhard"},{"family":"Verdin","given":"Kristine"},{"family":"Jarvis","given":"Andy"}],"issued":{"date-parts":[["2008",3,4]]}}}],"schema":"https://github.com/citation-style-language/schema/raw/master/csl-citation.json"} </w:instrText>
      </w:r>
      <w:r w:rsidRPr="00530CD9">
        <w:rPr>
          <w:rFonts w:cstheme="minorHAnsi"/>
          <w:sz w:val="22"/>
          <w:szCs w:val="22"/>
        </w:rPr>
        <w:fldChar w:fldCharType="separate"/>
      </w:r>
      <w:r w:rsidRPr="00530CD9">
        <w:rPr>
          <w:rFonts w:cstheme="minorHAnsi"/>
          <w:sz w:val="22"/>
          <w:szCs w:val="22"/>
        </w:rPr>
        <w:t>(Lehner et al., 2008)</w:t>
      </w:r>
      <w:r w:rsidRPr="00530CD9">
        <w:rPr>
          <w:rFonts w:cstheme="minorHAnsi"/>
          <w:sz w:val="22"/>
          <w:szCs w:val="22"/>
        </w:rPr>
        <w:fldChar w:fldCharType="end"/>
      </w:r>
    </w:p>
    <w:p w14:paraId="3F9D2240" w14:textId="77777777" w:rsidR="00536782" w:rsidRPr="00351F0D" w:rsidRDefault="00536782" w:rsidP="00AA42E9">
      <w:pPr>
        <w:pStyle w:val="Authors"/>
        <w:spacing w:line="276" w:lineRule="auto"/>
        <w:rPr>
          <w:rFonts w:asciiTheme="minorHAnsi" w:hAnsiTheme="minorHAnsi" w:cstheme="minorHAnsi"/>
          <w:sz w:val="22"/>
          <w:szCs w:val="22"/>
          <w:vertAlign w:val="superscript"/>
        </w:rPr>
      </w:pPr>
    </w:p>
    <w:p w14:paraId="166B0AB2" w14:textId="5D448980" w:rsidR="00536782" w:rsidRPr="00351F0D" w:rsidRDefault="00536782" w:rsidP="00AA42E9">
      <w:pPr>
        <w:spacing w:line="276" w:lineRule="auto"/>
        <w:rPr>
          <w:rFonts w:cstheme="minorHAnsi"/>
          <w:i/>
          <w:iCs/>
          <w:sz w:val="22"/>
          <w:szCs w:val="22"/>
        </w:rPr>
      </w:pPr>
    </w:p>
    <w:sectPr w:rsidR="00536782" w:rsidRPr="00351F0D">
      <w:footerReference w:type="even" r:id="rId37"/>
      <w:footerReference w:type="default" r:id="rId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le Grogan" w:date="2022-02-17T14:33:00Z" w:initials="DG">
    <w:p w14:paraId="13B14D54" w14:textId="77777777" w:rsidR="00A84A3F" w:rsidRDefault="00A84A3F" w:rsidP="00A84A3F">
      <w:pPr>
        <w:pStyle w:val="CommentText"/>
      </w:pPr>
      <w:r>
        <w:rPr>
          <w:rStyle w:val="CommentReference"/>
        </w:rPr>
        <w:annotationRef/>
      </w:r>
      <w:r>
        <w:t>Waiting for the library to issue a DOI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B14D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DB39" w16cex:dateUtc="2022-02-17T19: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B14D54" w16cid:durableId="25B8DB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EE7F0" w14:textId="77777777" w:rsidR="006373D6" w:rsidRDefault="006373D6" w:rsidP="00A74EA3">
      <w:r>
        <w:separator/>
      </w:r>
    </w:p>
  </w:endnote>
  <w:endnote w:type="continuationSeparator" w:id="0">
    <w:p w14:paraId="376497FF" w14:textId="77777777" w:rsidR="006373D6" w:rsidRDefault="006373D6" w:rsidP="00A74E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1081186"/>
      <w:docPartObj>
        <w:docPartGallery w:val="Page Numbers (Bottom of Page)"/>
        <w:docPartUnique/>
      </w:docPartObj>
    </w:sdtPr>
    <w:sdtContent>
      <w:p w14:paraId="562A1600" w14:textId="7B2BDB34" w:rsidR="00A74EA3" w:rsidRDefault="00A74EA3" w:rsidP="009B2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E3313" w14:textId="77777777" w:rsidR="00A74EA3" w:rsidRDefault="00A74EA3" w:rsidP="00A74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7209885"/>
      <w:docPartObj>
        <w:docPartGallery w:val="Page Numbers (Bottom of Page)"/>
        <w:docPartUnique/>
      </w:docPartObj>
    </w:sdtPr>
    <w:sdtContent>
      <w:p w14:paraId="0FFB36A9" w14:textId="206D995C" w:rsidR="00A74EA3" w:rsidRDefault="00A74EA3" w:rsidP="009B24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78EE531" w14:textId="77777777" w:rsidR="00A74EA3" w:rsidRDefault="00A74EA3" w:rsidP="00A74E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DEE74" w14:textId="77777777" w:rsidR="006373D6" w:rsidRDefault="006373D6" w:rsidP="00A74EA3">
      <w:r>
        <w:separator/>
      </w:r>
    </w:p>
  </w:footnote>
  <w:footnote w:type="continuationSeparator" w:id="0">
    <w:p w14:paraId="0614D3A8" w14:textId="77777777" w:rsidR="006373D6" w:rsidRDefault="006373D6" w:rsidP="00A74E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B3EDE"/>
    <w:multiLevelType w:val="hybridMultilevel"/>
    <w:tmpl w:val="F3FE1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F7435DD"/>
    <w:multiLevelType w:val="hybridMultilevel"/>
    <w:tmpl w:val="B628CA46"/>
    <w:lvl w:ilvl="0" w:tplc="B84CB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C10246"/>
    <w:multiLevelType w:val="hybridMultilevel"/>
    <w:tmpl w:val="C302A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E6ABD"/>
    <w:multiLevelType w:val="hybridMultilevel"/>
    <w:tmpl w:val="3270482A"/>
    <w:lvl w:ilvl="0" w:tplc="2F48419E">
      <w:start w:val="6"/>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08C3124"/>
    <w:multiLevelType w:val="hybridMultilevel"/>
    <w:tmpl w:val="C43A6A6C"/>
    <w:lvl w:ilvl="0" w:tplc="2F48419E">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CD62BC"/>
    <w:multiLevelType w:val="hybridMultilevel"/>
    <w:tmpl w:val="6158F9F8"/>
    <w:lvl w:ilvl="0" w:tplc="A97EE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le Grogan">
    <w15:presenceInfo w15:providerId="AD" w15:userId="S::dsq23@unh.edu::44ae62ac-b025-417b-bc2e-5b3e30ff86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82"/>
    <w:rsid w:val="00022A92"/>
    <w:rsid w:val="000612CB"/>
    <w:rsid w:val="00113E4B"/>
    <w:rsid w:val="001A2637"/>
    <w:rsid w:val="001A4072"/>
    <w:rsid w:val="0020506E"/>
    <w:rsid w:val="00210996"/>
    <w:rsid w:val="00351F0D"/>
    <w:rsid w:val="00397219"/>
    <w:rsid w:val="003A1C38"/>
    <w:rsid w:val="003D5732"/>
    <w:rsid w:val="00412A2E"/>
    <w:rsid w:val="00445EA4"/>
    <w:rsid w:val="00457BE2"/>
    <w:rsid w:val="00464C85"/>
    <w:rsid w:val="00530CD9"/>
    <w:rsid w:val="00536782"/>
    <w:rsid w:val="00574E58"/>
    <w:rsid w:val="005A47E8"/>
    <w:rsid w:val="005B4A2D"/>
    <w:rsid w:val="005E0046"/>
    <w:rsid w:val="006105B2"/>
    <w:rsid w:val="006373D6"/>
    <w:rsid w:val="00664058"/>
    <w:rsid w:val="006E059F"/>
    <w:rsid w:val="006E4A58"/>
    <w:rsid w:val="006F7A39"/>
    <w:rsid w:val="00712D68"/>
    <w:rsid w:val="00776B95"/>
    <w:rsid w:val="00782450"/>
    <w:rsid w:val="007962BB"/>
    <w:rsid w:val="007A05D5"/>
    <w:rsid w:val="007C53FA"/>
    <w:rsid w:val="008554D3"/>
    <w:rsid w:val="00976B39"/>
    <w:rsid w:val="00A74EA3"/>
    <w:rsid w:val="00A84A3F"/>
    <w:rsid w:val="00AA42E9"/>
    <w:rsid w:val="00AE5C9C"/>
    <w:rsid w:val="00AF0326"/>
    <w:rsid w:val="00BD7D09"/>
    <w:rsid w:val="00C1219C"/>
    <w:rsid w:val="00C73B3C"/>
    <w:rsid w:val="00CF26CE"/>
    <w:rsid w:val="00E506AA"/>
    <w:rsid w:val="00EB05B1"/>
    <w:rsid w:val="00F02C9E"/>
    <w:rsid w:val="00F42641"/>
    <w:rsid w:val="00FD4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F379"/>
  <w15:chartTrackingRefBased/>
  <w15:docId w15:val="{4AD4B95D-B013-CF4F-A28C-D78765828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link w:val="AuthorsChar"/>
    <w:qFormat/>
    <w:rsid w:val="00536782"/>
    <w:pPr>
      <w:spacing w:before="180"/>
      <w:contextualSpacing/>
    </w:pPr>
    <w:rPr>
      <w:rFonts w:ascii="Times New Roman" w:eastAsia="Times New Roman" w:hAnsi="Times New Roman" w:cs="Times New Roman"/>
    </w:rPr>
  </w:style>
  <w:style w:type="character" w:customStyle="1" w:styleId="AuthorsChar">
    <w:name w:val="Authors Char"/>
    <w:basedOn w:val="DefaultParagraphFont"/>
    <w:link w:val="Authors"/>
    <w:rsid w:val="00536782"/>
    <w:rPr>
      <w:rFonts w:ascii="Times New Roman" w:eastAsia="Times New Roman" w:hAnsi="Times New Roman" w:cs="Times New Roman"/>
    </w:rPr>
  </w:style>
  <w:style w:type="paragraph" w:customStyle="1" w:styleId="Affiliation">
    <w:name w:val="Affiliation"/>
    <w:basedOn w:val="Normal"/>
    <w:link w:val="AffiliationChar"/>
    <w:qFormat/>
    <w:rsid w:val="00536782"/>
    <w:pPr>
      <w:spacing w:before="120"/>
      <w:contextualSpacing/>
    </w:pPr>
    <w:rPr>
      <w:rFonts w:ascii="Times New Roman" w:eastAsia="Times New Roman" w:hAnsi="Times New Roman" w:cs="Times New Roman"/>
    </w:rPr>
  </w:style>
  <w:style w:type="character" w:customStyle="1" w:styleId="AffiliationChar">
    <w:name w:val="Affiliation Char"/>
    <w:basedOn w:val="DefaultParagraphFont"/>
    <w:link w:val="Affiliation"/>
    <w:rsid w:val="00536782"/>
    <w:rPr>
      <w:rFonts w:ascii="Times New Roman" w:eastAsia="Times New Roman" w:hAnsi="Times New Roman" w:cs="Times New Roman"/>
    </w:rPr>
  </w:style>
  <w:style w:type="character" w:styleId="Hyperlink">
    <w:name w:val="Hyperlink"/>
    <w:basedOn w:val="DefaultParagraphFont"/>
    <w:uiPriority w:val="99"/>
    <w:unhideWhenUsed/>
    <w:rsid w:val="003D5732"/>
    <w:rPr>
      <w:color w:val="0563C1" w:themeColor="hyperlink"/>
      <w:u w:val="single"/>
    </w:rPr>
  </w:style>
  <w:style w:type="character" w:styleId="UnresolvedMention">
    <w:name w:val="Unresolved Mention"/>
    <w:basedOn w:val="DefaultParagraphFont"/>
    <w:uiPriority w:val="99"/>
    <w:semiHidden/>
    <w:unhideWhenUsed/>
    <w:rsid w:val="003D5732"/>
    <w:rPr>
      <w:color w:val="605E5C"/>
      <w:shd w:val="clear" w:color="auto" w:fill="E1DFDD"/>
    </w:rPr>
  </w:style>
  <w:style w:type="paragraph" w:styleId="ListParagraph">
    <w:name w:val="List Paragraph"/>
    <w:basedOn w:val="Normal"/>
    <w:uiPriority w:val="34"/>
    <w:qFormat/>
    <w:rsid w:val="006F7A39"/>
    <w:pPr>
      <w:ind w:left="720"/>
      <w:contextualSpacing/>
    </w:pPr>
  </w:style>
  <w:style w:type="character" w:styleId="CommentReference">
    <w:name w:val="annotation reference"/>
    <w:basedOn w:val="DefaultParagraphFont"/>
    <w:uiPriority w:val="99"/>
    <w:semiHidden/>
    <w:unhideWhenUsed/>
    <w:rsid w:val="006F7A39"/>
    <w:rPr>
      <w:sz w:val="16"/>
      <w:szCs w:val="16"/>
    </w:rPr>
  </w:style>
  <w:style w:type="paragraph" w:styleId="CommentText">
    <w:name w:val="annotation text"/>
    <w:basedOn w:val="Normal"/>
    <w:link w:val="CommentTextChar"/>
    <w:uiPriority w:val="99"/>
    <w:unhideWhenUsed/>
    <w:rsid w:val="006F7A39"/>
    <w:rPr>
      <w:rFonts w:ascii="Times New Roman" w:eastAsia="Times New Roman" w:hAnsi="Times New Roman" w:cs="Times New Roman"/>
      <w:szCs w:val="20"/>
    </w:rPr>
  </w:style>
  <w:style w:type="character" w:customStyle="1" w:styleId="CommentTextChar">
    <w:name w:val="Comment Text Char"/>
    <w:basedOn w:val="DefaultParagraphFont"/>
    <w:link w:val="CommentText"/>
    <w:uiPriority w:val="99"/>
    <w:rsid w:val="006F7A39"/>
    <w:rPr>
      <w:rFonts w:ascii="Times New Roman" w:eastAsia="Times New Roman" w:hAnsi="Times New Roman" w:cs="Times New Roman"/>
      <w:szCs w:val="20"/>
    </w:rPr>
  </w:style>
  <w:style w:type="character" w:customStyle="1" w:styleId="contentline-327">
    <w:name w:val="contentline-327"/>
    <w:basedOn w:val="DefaultParagraphFont"/>
    <w:rsid w:val="007A05D5"/>
  </w:style>
  <w:style w:type="table" w:styleId="TableGrid">
    <w:name w:val="Table Grid"/>
    <w:basedOn w:val="TableNormal"/>
    <w:uiPriority w:val="59"/>
    <w:rsid w:val="00A84A3F"/>
    <w:rPr>
      <w:rFonts w:ascii="Calibri" w:eastAsia="SimSun"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2A92"/>
    <w:rPr>
      <w:color w:val="954F72" w:themeColor="followedHyperlink"/>
      <w:u w:val="single"/>
    </w:rPr>
  </w:style>
  <w:style w:type="paragraph" w:styleId="Footer">
    <w:name w:val="footer"/>
    <w:basedOn w:val="Normal"/>
    <w:link w:val="FooterChar"/>
    <w:uiPriority w:val="99"/>
    <w:unhideWhenUsed/>
    <w:rsid w:val="00A74EA3"/>
    <w:pPr>
      <w:tabs>
        <w:tab w:val="center" w:pos="4680"/>
        <w:tab w:val="right" w:pos="9360"/>
      </w:tabs>
    </w:pPr>
  </w:style>
  <w:style w:type="character" w:customStyle="1" w:styleId="FooterChar">
    <w:name w:val="Footer Char"/>
    <w:basedOn w:val="DefaultParagraphFont"/>
    <w:link w:val="Footer"/>
    <w:uiPriority w:val="99"/>
    <w:rsid w:val="00A74EA3"/>
  </w:style>
  <w:style w:type="character" w:styleId="PageNumber">
    <w:name w:val="page number"/>
    <w:basedOn w:val="DefaultParagraphFont"/>
    <w:uiPriority w:val="99"/>
    <w:semiHidden/>
    <w:unhideWhenUsed/>
    <w:rsid w:val="00A74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676213">
      <w:bodyDiv w:val="1"/>
      <w:marLeft w:val="0"/>
      <w:marRight w:val="0"/>
      <w:marTop w:val="0"/>
      <w:marBottom w:val="0"/>
      <w:divBdr>
        <w:top w:val="none" w:sz="0" w:space="0" w:color="auto"/>
        <w:left w:val="none" w:sz="0" w:space="0" w:color="auto"/>
        <w:bottom w:val="none" w:sz="0" w:space="0" w:color="auto"/>
        <w:right w:val="none" w:sz="0" w:space="0" w:color="auto"/>
      </w:divBdr>
    </w:div>
    <w:div w:id="279412475">
      <w:bodyDiv w:val="1"/>
      <w:marLeft w:val="0"/>
      <w:marRight w:val="0"/>
      <w:marTop w:val="0"/>
      <w:marBottom w:val="0"/>
      <w:divBdr>
        <w:top w:val="none" w:sz="0" w:space="0" w:color="auto"/>
        <w:left w:val="none" w:sz="0" w:space="0" w:color="auto"/>
        <w:bottom w:val="none" w:sz="0" w:space="0" w:color="auto"/>
        <w:right w:val="none" w:sz="0" w:space="0" w:color="auto"/>
      </w:divBdr>
    </w:div>
    <w:div w:id="336662127">
      <w:bodyDiv w:val="1"/>
      <w:marLeft w:val="0"/>
      <w:marRight w:val="0"/>
      <w:marTop w:val="0"/>
      <w:marBottom w:val="0"/>
      <w:divBdr>
        <w:top w:val="none" w:sz="0" w:space="0" w:color="auto"/>
        <w:left w:val="none" w:sz="0" w:space="0" w:color="auto"/>
        <w:bottom w:val="none" w:sz="0" w:space="0" w:color="auto"/>
        <w:right w:val="none" w:sz="0" w:space="0" w:color="auto"/>
      </w:divBdr>
    </w:div>
    <w:div w:id="623854630">
      <w:bodyDiv w:val="1"/>
      <w:marLeft w:val="0"/>
      <w:marRight w:val="0"/>
      <w:marTop w:val="0"/>
      <w:marBottom w:val="0"/>
      <w:divBdr>
        <w:top w:val="none" w:sz="0" w:space="0" w:color="auto"/>
        <w:left w:val="none" w:sz="0" w:space="0" w:color="auto"/>
        <w:bottom w:val="none" w:sz="0" w:space="0" w:color="auto"/>
        <w:right w:val="none" w:sz="0" w:space="0" w:color="auto"/>
      </w:divBdr>
    </w:div>
    <w:div w:id="1506479178">
      <w:bodyDiv w:val="1"/>
      <w:marLeft w:val="0"/>
      <w:marRight w:val="0"/>
      <w:marTop w:val="0"/>
      <w:marBottom w:val="0"/>
      <w:divBdr>
        <w:top w:val="none" w:sz="0" w:space="0" w:color="auto"/>
        <w:left w:val="none" w:sz="0" w:space="0" w:color="auto"/>
        <w:bottom w:val="none" w:sz="0" w:space="0" w:color="auto"/>
        <w:right w:val="none" w:sz="0" w:space="0" w:color="auto"/>
      </w:divBdr>
    </w:div>
    <w:div w:id="1526601927">
      <w:bodyDiv w:val="1"/>
      <w:marLeft w:val="0"/>
      <w:marRight w:val="0"/>
      <w:marTop w:val="0"/>
      <w:marBottom w:val="0"/>
      <w:divBdr>
        <w:top w:val="none" w:sz="0" w:space="0" w:color="auto"/>
        <w:left w:val="none" w:sz="0" w:space="0" w:color="auto"/>
        <w:bottom w:val="none" w:sz="0" w:space="0" w:color="auto"/>
        <w:right w:val="none" w:sz="0" w:space="0" w:color="auto"/>
      </w:divBdr>
    </w:div>
    <w:div w:id="2102871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bm.unh.edu/" TargetMode="External"/><Relationship Id="rId18" Type="http://schemas.openxmlformats.org/officeDocument/2006/relationships/hyperlink" Target="https://www.fao.org/soils-portal/soil-survey/soil-maps-and-databases/faounesco-soil-map-of-the-world/en/" TargetMode="External"/><Relationship Id="rId26" Type="http://schemas.openxmlformats.org/officeDocument/2006/relationships/hyperlink" Target="https://wbm.unh.edu/" TargetMode="External"/><Relationship Id="rId39" Type="http://schemas.openxmlformats.org/officeDocument/2006/relationships/fontTable" Target="fontTable.xml"/><Relationship Id="rId21" Type="http://schemas.openxmlformats.org/officeDocument/2006/relationships/comments" Target="comments.xml"/><Relationship Id="rId34" Type="http://schemas.openxmlformats.org/officeDocument/2006/relationships/hyperlink" Target="https://github.com/wsag/WBM/tree/main/model/build_static_spool.pl"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fao.org/aquastat/statistics/query/index.html;jsessionid=71F6F6340C470CFBE92D71489546AA39" TargetMode="External"/><Relationship Id="rId20" Type="http://schemas.openxmlformats.org/officeDocument/2006/relationships/hyperlink" Target="https://wbm.unh.edu/" TargetMode="External"/><Relationship Id="rId29" Type="http://schemas.openxmlformats.org/officeDocument/2006/relationships/hyperlink" Target="https://wbm.unh.edu/"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orldcat.org/title/digital-soil-map-of-the-world-and-derived-soil-properties/oclc/52200846" TargetMode="External"/><Relationship Id="rId24" Type="http://schemas.microsoft.com/office/2018/08/relationships/commentsExtensible" Target="commentsExtensible.xml"/><Relationship Id="rId32" Type="http://schemas.openxmlformats.org/officeDocument/2006/relationships/hyperlink" Target="https://github.com/wsag/WBM/tree/main/utilities/networkTools_manual.init" TargetMode="External"/><Relationship Id="rId37" Type="http://schemas.openxmlformats.org/officeDocument/2006/relationships/footer" Target="footer1.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bm.unh.edu/" TargetMode="External"/><Relationship Id="rId23" Type="http://schemas.microsoft.com/office/2016/09/relationships/commentsIds" Target="commentsIds.xml"/><Relationship Id="rId28" Type="http://schemas.openxmlformats.org/officeDocument/2006/relationships/hyperlink" Target="https://github.com/wsag/WBM/tree/main/instructions/WBM_init_file_instructions.csv" TargetMode="External"/><Relationship Id="rId36" Type="http://schemas.openxmlformats.org/officeDocument/2006/relationships/hyperlink" Target="https://sylabs.io/guides/3.5/user-guide/" TargetMode="External"/><Relationship Id="rId10" Type="http://schemas.openxmlformats.org/officeDocument/2006/relationships/hyperlink" Target="https://wbm.unh.edu/" TargetMode="External"/><Relationship Id="rId19" Type="http://schemas.openxmlformats.org/officeDocument/2006/relationships/hyperlink" Target="https://wbm.unh.edu/" TargetMode="External"/><Relationship Id="rId31" Type="http://schemas.openxmlformats.org/officeDocument/2006/relationships/hyperlink" Target="https://github.com/wsag/WBM/tree/main/utilities/networkTools.pl" TargetMode="External"/><Relationship Id="rId4" Type="http://schemas.openxmlformats.org/officeDocument/2006/relationships/webSettings" Target="webSettings.xml"/><Relationship Id="rId9" Type="http://schemas.openxmlformats.org/officeDocument/2006/relationships/hyperlink" Target="https://wbm.unh.edu/" TargetMode="External"/><Relationship Id="rId14" Type="http://schemas.openxmlformats.org/officeDocument/2006/relationships/hyperlink" Target="https://www.uni-frankfurt.de/45218023/MIRCA" TargetMode="External"/><Relationship Id="rId22" Type="http://schemas.microsoft.com/office/2011/relationships/commentsExtended" Target="commentsExtended.xml"/><Relationship Id="rId27" Type="http://schemas.openxmlformats.org/officeDocument/2006/relationships/hyperlink" Target="https://wbm.unh.edu/" TargetMode="External"/><Relationship Id="rId30" Type="http://schemas.openxmlformats.org/officeDocument/2006/relationships/hyperlink" Target="https://wbm.unh.edu/" TargetMode="External"/><Relationship Id="rId35" Type="http://schemas.openxmlformats.org/officeDocument/2006/relationships/hyperlink" Target="https://github.com/daniellegrogan/WBMr" TargetMode="External"/><Relationship Id="rId8" Type="http://schemas.openxmlformats.org/officeDocument/2006/relationships/hyperlink" Target="https://wbm.unh.edu/" TargetMode="External"/><Relationship Id="rId3" Type="http://schemas.openxmlformats.org/officeDocument/2006/relationships/settings" Target="settings.xml"/><Relationship Id="rId12" Type="http://schemas.openxmlformats.org/officeDocument/2006/relationships/hyperlink" Target="https://wbm.unh.edu/" TargetMode="External"/><Relationship Id="rId17" Type="http://schemas.openxmlformats.org/officeDocument/2006/relationships/hyperlink" Target="https://wbm.unh.edu/" TargetMode="External"/><Relationship Id="rId25" Type="http://schemas.openxmlformats.org/officeDocument/2006/relationships/hyperlink" Target="https://github.com/wsag/WBM/tree/main/instructions/data_init_instructions.init" TargetMode="External"/><Relationship Id="rId33" Type="http://schemas.openxmlformats.org/officeDocument/2006/relationships/hyperlink" Target="https://github.com/wsag/WBM/tree/main/model/build_spool.pl"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12</Pages>
  <Words>11187</Words>
  <Characters>63768</Characters>
  <Application>Microsoft Office Word</Application>
  <DocSecurity>0</DocSecurity>
  <Lines>531</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Grogan</dc:creator>
  <cp:keywords/>
  <dc:description/>
  <cp:lastModifiedBy>Danielle Grogan</cp:lastModifiedBy>
  <cp:revision>13</cp:revision>
  <dcterms:created xsi:type="dcterms:W3CDTF">2022-01-12T21:49:00Z</dcterms:created>
  <dcterms:modified xsi:type="dcterms:W3CDTF">2022-02-22T17:18:00Z</dcterms:modified>
</cp:coreProperties>
</file>